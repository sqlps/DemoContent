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9BEA6" w14:textId="4305F229" w:rsidR="00C03AE7" w:rsidRPr="00C03AE7" w:rsidRDefault="0068486A" w:rsidP="00C03AE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New </w:t>
      </w:r>
      <w:r w:rsidR="00C03AE7" w:rsidRPr="00C03AE7">
        <w:rPr>
          <w:sz w:val="48"/>
          <w:szCs w:val="48"/>
        </w:rPr>
        <w:t>SQL Threat Detection Demo</w:t>
      </w:r>
    </w:p>
    <w:p w14:paraId="12384708" w14:textId="77777777" w:rsidR="00C03AE7" w:rsidRDefault="00C03AE7" w:rsidP="00C03AE7">
      <w:pPr>
        <w:rPr>
          <w:sz w:val="32"/>
          <w:szCs w:val="32"/>
        </w:rPr>
      </w:pPr>
    </w:p>
    <w:p w14:paraId="597B998C" w14:textId="127CC3EF" w:rsidR="00C03AE7" w:rsidRPr="00527905" w:rsidRDefault="00C03AE7" w:rsidP="00527905">
      <w:pPr>
        <w:rPr>
          <w:sz w:val="32"/>
          <w:szCs w:val="32"/>
          <w:u w:val="single"/>
        </w:rPr>
      </w:pPr>
      <w:r w:rsidRPr="00E52571">
        <w:rPr>
          <w:sz w:val="32"/>
          <w:szCs w:val="32"/>
          <w:highlight w:val="yellow"/>
          <w:u w:val="single"/>
        </w:rPr>
        <w:t xml:space="preserve">Demo </w:t>
      </w:r>
      <w:r w:rsidR="00527905" w:rsidRPr="00E52571">
        <w:rPr>
          <w:sz w:val="32"/>
          <w:szCs w:val="32"/>
          <w:highlight w:val="yellow"/>
          <w:u w:val="single"/>
        </w:rPr>
        <w:t>Environment</w:t>
      </w:r>
      <w:r w:rsidR="00527905">
        <w:rPr>
          <w:sz w:val="32"/>
          <w:szCs w:val="32"/>
          <w:u w:val="single"/>
        </w:rPr>
        <w:t xml:space="preserve"> </w:t>
      </w:r>
      <w:r w:rsidRPr="00527905">
        <w:rPr>
          <w:sz w:val="32"/>
          <w:szCs w:val="32"/>
          <w:u w:val="single"/>
        </w:rPr>
        <w:t xml:space="preserve"> </w:t>
      </w:r>
    </w:p>
    <w:p w14:paraId="6A1F90CE" w14:textId="2483E482" w:rsidR="00160ADD" w:rsidRDefault="00160ADD" w:rsidP="009015D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015DC">
        <w:rPr>
          <w:rFonts w:asciiTheme="minorHAnsi" w:hAnsiTheme="minorHAnsi"/>
          <w:b/>
          <w:bCs/>
        </w:rPr>
        <w:t>Create</w:t>
      </w:r>
      <w:r>
        <w:rPr>
          <w:rFonts w:asciiTheme="minorHAnsi" w:hAnsiTheme="minorHAnsi"/>
        </w:rPr>
        <w:t xml:space="preserve"> SQL Database &amp; </w:t>
      </w:r>
      <w:hyperlink r:id="rId8" w:history="1">
        <w:r w:rsidRPr="00160ADD">
          <w:rPr>
            <w:rStyle w:val="Hyperlink"/>
            <w:rFonts w:asciiTheme="minorHAnsi" w:hAnsiTheme="minorHAnsi"/>
          </w:rPr>
          <w:t xml:space="preserve">Configure </w:t>
        </w:r>
      </w:hyperlink>
      <w:r>
        <w:rPr>
          <w:rFonts w:asciiTheme="minorHAnsi" w:hAnsiTheme="minorHAnsi"/>
        </w:rPr>
        <w:t xml:space="preserve">the shared demo app </w:t>
      </w:r>
      <w:r w:rsidR="009015DC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>u</w:t>
      </w:r>
      <w:r w:rsidR="009015DC">
        <w:rPr>
          <w:rFonts w:asciiTheme="minorHAnsi" w:hAnsiTheme="minorHAnsi"/>
        </w:rPr>
        <w:t>se</w:t>
      </w:r>
      <w:r>
        <w:rPr>
          <w:rFonts w:asciiTheme="minorHAnsi" w:hAnsiTheme="minorHAnsi"/>
        </w:rPr>
        <w:t xml:space="preserve"> the database as its </w:t>
      </w:r>
      <w:r w:rsidR="009015DC">
        <w:rPr>
          <w:rFonts w:asciiTheme="minorHAnsi" w:hAnsiTheme="minorHAnsi"/>
        </w:rPr>
        <w:t>back</w:t>
      </w:r>
      <w:r>
        <w:rPr>
          <w:rFonts w:asciiTheme="minorHAnsi" w:hAnsiTheme="minorHAnsi"/>
        </w:rPr>
        <w:t xml:space="preserve">end </w:t>
      </w:r>
    </w:p>
    <w:p w14:paraId="73812ABD" w14:textId="303EB0AC" w:rsidR="00160ADD" w:rsidRDefault="00160ADD" w:rsidP="00160ADD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015DC">
        <w:rPr>
          <w:rFonts w:asciiTheme="minorHAnsi" w:hAnsiTheme="minorHAnsi"/>
          <w:b/>
          <w:bCs/>
        </w:rPr>
        <w:t>Enable</w:t>
      </w:r>
      <w:r>
        <w:rPr>
          <w:rFonts w:asciiTheme="minorHAnsi" w:hAnsiTheme="minorHAnsi"/>
        </w:rPr>
        <w:t xml:space="preserve"> Auditing and Threat Detection o from </w:t>
      </w:r>
      <w:hyperlink r:id="rId9" w:history="1">
        <w:r w:rsidRPr="009015DC">
          <w:rPr>
            <w:rStyle w:val="Hyperlink"/>
            <w:rFonts w:asciiTheme="minorHAnsi" w:hAnsiTheme="minorHAnsi"/>
          </w:rPr>
          <w:t xml:space="preserve">Azure Portal </w:t>
        </w:r>
      </w:hyperlink>
      <w:r>
        <w:rPr>
          <w:rFonts w:asciiTheme="minorHAnsi" w:hAnsiTheme="minorHAnsi"/>
        </w:rPr>
        <w:t xml:space="preserve"> </w:t>
      </w:r>
    </w:p>
    <w:p w14:paraId="133E424A" w14:textId="6738454D" w:rsidR="009015DC" w:rsidRPr="009015DC" w:rsidRDefault="009015DC" w:rsidP="009015DC">
      <w:pPr>
        <w:pStyle w:val="ListParagraph"/>
        <w:numPr>
          <w:ilvl w:val="0"/>
          <w:numId w:val="20"/>
        </w:numPr>
      </w:pPr>
      <w:r w:rsidRPr="009015DC">
        <w:rPr>
          <w:rFonts w:asciiTheme="minorHAnsi" w:hAnsiTheme="minorHAnsi"/>
          <w:b/>
          <w:bCs/>
        </w:rPr>
        <w:t>Run</w:t>
      </w:r>
      <w:r w:rsidRPr="009015DC">
        <w:rPr>
          <w:rFonts w:asciiTheme="minorHAnsi" w:hAnsiTheme="minorHAnsi"/>
        </w:rPr>
        <w:t xml:space="preserve"> below SQL Threat Detection Demo Script</w:t>
      </w:r>
      <w:r w:rsidRPr="009015DC">
        <w:t xml:space="preserve"> </w:t>
      </w:r>
    </w:p>
    <w:p w14:paraId="370FA416" w14:textId="48AA8E4D" w:rsidR="00160ADD" w:rsidRDefault="00160ADD" w:rsidP="00160ADD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0F12BCD3" wp14:editId="5FC2A115">
            <wp:extent cx="59340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46C9" w14:textId="68949B26" w:rsidR="00C03AE7" w:rsidRPr="009015DC" w:rsidRDefault="009015DC" w:rsidP="009015DC">
      <w:pPr>
        <w:rPr>
          <w:u w:val="single"/>
        </w:rPr>
      </w:pPr>
      <w:r w:rsidRPr="00E52571">
        <w:rPr>
          <w:u w:val="single"/>
        </w:rPr>
        <w:t>Demo s</w:t>
      </w:r>
      <w:r w:rsidR="00C03AE7" w:rsidRPr="00E52571">
        <w:rPr>
          <w:u w:val="single"/>
        </w:rPr>
        <w:t>pecial notes:</w:t>
      </w:r>
    </w:p>
    <w:p w14:paraId="3B887CF7" w14:textId="77777777" w:rsidR="00C03AE7" w:rsidRPr="00E45FE5" w:rsidRDefault="00C03AE7" w:rsidP="00C03AE7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E45FE5">
        <w:rPr>
          <w:rFonts w:asciiTheme="minorHAnsi" w:hAnsiTheme="minorHAnsi"/>
        </w:rPr>
        <w:t xml:space="preserve">You should explain the audience that the way we detect </w:t>
      </w:r>
      <w:proofErr w:type="spellStart"/>
      <w:r w:rsidRPr="00E45FE5">
        <w:rPr>
          <w:rFonts w:asciiTheme="minorHAnsi" w:hAnsiTheme="minorHAnsi"/>
        </w:rPr>
        <w:t>SQLi</w:t>
      </w:r>
      <w:proofErr w:type="spellEnd"/>
      <w:r w:rsidRPr="00E45FE5">
        <w:rPr>
          <w:rFonts w:asciiTheme="minorHAnsi" w:hAnsiTheme="minorHAnsi"/>
        </w:rPr>
        <w:t xml:space="preserve"> is actually super complex based on database behavioral and not specifically detects </w:t>
      </w:r>
      <w:r>
        <w:rPr>
          <w:rFonts w:asciiTheme="minorHAnsi" w:hAnsiTheme="minorHAnsi"/>
        </w:rPr>
        <w:t xml:space="preserve">the simple </w:t>
      </w:r>
      <w:r w:rsidRPr="00E45FE5">
        <w:rPr>
          <w:rFonts w:asciiTheme="minorHAnsi" w:hAnsiTheme="minorHAnsi"/>
        </w:rPr>
        <w:t>demo patterns.</w:t>
      </w:r>
    </w:p>
    <w:p w14:paraId="7E2ED170" w14:textId="77777777" w:rsidR="00C03AE7" w:rsidRPr="00E45FE5" w:rsidRDefault="00C03AE7" w:rsidP="00C03AE7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Pr="00E45FE5">
        <w:rPr>
          <w:rFonts w:asciiTheme="minorHAnsi" w:hAnsiTheme="minorHAnsi"/>
        </w:rPr>
        <w:t>ou cannot demo it again for 30 minutes</w:t>
      </w:r>
      <w:r>
        <w:rPr>
          <w:rFonts w:asciiTheme="minorHAnsi" w:hAnsiTheme="minorHAnsi"/>
        </w:rPr>
        <w:t xml:space="preserve"> as we do throttling for email alerts</w:t>
      </w:r>
    </w:p>
    <w:p w14:paraId="2CC91A8C" w14:textId="77777777" w:rsidR="009015DC" w:rsidRDefault="009015DC" w:rsidP="00C03AE7">
      <w:pPr>
        <w:rPr>
          <w:sz w:val="32"/>
          <w:szCs w:val="32"/>
        </w:rPr>
      </w:pPr>
    </w:p>
    <w:p w14:paraId="758B658C" w14:textId="577568C9" w:rsidR="00C03AE7" w:rsidRPr="00E52571" w:rsidRDefault="00C03AE7" w:rsidP="00C03AE7">
      <w:pPr>
        <w:rPr>
          <w:sz w:val="32"/>
          <w:szCs w:val="32"/>
          <w:highlight w:val="yellow"/>
          <w:u w:val="single"/>
        </w:rPr>
      </w:pPr>
      <w:r w:rsidRPr="00E52571">
        <w:rPr>
          <w:sz w:val="32"/>
          <w:szCs w:val="32"/>
          <w:highlight w:val="yellow"/>
          <w:u w:val="single"/>
        </w:rPr>
        <w:t xml:space="preserve">Demo Script </w:t>
      </w:r>
    </w:p>
    <w:p w14:paraId="756A2200" w14:textId="77777777" w:rsidR="003529A7" w:rsidRDefault="003529A7" w:rsidP="003529A7">
      <w:r>
        <w:t>Hi, m</w:t>
      </w:r>
      <w:r w:rsidRPr="005E53ED">
        <w:t xml:space="preserve">y name is </w:t>
      </w:r>
      <w:r>
        <w:rPr>
          <w:b/>
          <w:bCs/>
        </w:rPr>
        <w:t>______</w:t>
      </w:r>
      <w:r>
        <w:t>, and I’d like to show you our new ‘</w:t>
      </w:r>
      <w:r>
        <w:rPr>
          <w:color w:val="000000"/>
        </w:rPr>
        <w:t>Threat Detection</w:t>
      </w:r>
      <w:r>
        <w:t xml:space="preserve">” feature. </w:t>
      </w:r>
    </w:p>
    <w:p w14:paraId="03A75496" w14:textId="77777777" w:rsidR="003529A7" w:rsidRPr="00383024" w:rsidRDefault="003529A7" w:rsidP="003529A7">
      <w:pPr>
        <w:contextualSpacing/>
        <w:mirrorIndents/>
        <w:rPr>
          <w:color w:val="000000"/>
        </w:rPr>
      </w:pPr>
      <w:r>
        <w:rPr>
          <w:color w:val="000000"/>
        </w:rPr>
        <w:t xml:space="preserve">Threat Detection </w:t>
      </w:r>
      <w:r w:rsidRPr="009641FD">
        <w:t>is</w:t>
      </w:r>
      <w:r>
        <w:t xml:space="preserve"> </w:t>
      </w:r>
      <w:r>
        <w:rPr>
          <w:color w:val="000000"/>
        </w:rPr>
        <w:t>a new security</w:t>
      </w:r>
      <w:r w:rsidRPr="009641FD">
        <w:t xml:space="preserve"> feature</w:t>
      </w:r>
      <w:r>
        <w:t xml:space="preserve"> for Azure SQL database that </w:t>
      </w:r>
      <w:r>
        <w:rPr>
          <w:color w:val="000000"/>
        </w:rPr>
        <w:t xml:space="preserve">detects </w:t>
      </w:r>
      <w:r w:rsidRPr="00383024">
        <w:rPr>
          <w:color w:val="000000"/>
        </w:rPr>
        <w:t xml:space="preserve">suspicious database activities indicating possible malicious intent to access, breach or exploit data in the database </w:t>
      </w:r>
    </w:p>
    <w:p w14:paraId="4564B843" w14:textId="77777777" w:rsidR="003529A7" w:rsidRDefault="003529A7" w:rsidP="003529A7">
      <w:pPr>
        <w:contextualSpacing/>
        <w:mirrorIndents/>
        <w:rPr>
          <w:color w:val="000000"/>
        </w:rPr>
      </w:pPr>
    </w:p>
    <w:p w14:paraId="538343CE" w14:textId="77777777" w:rsidR="00527905" w:rsidRDefault="00527905" w:rsidP="00527905">
      <w:pPr>
        <w:rPr>
          <w:color w:val="000000"/>
        </w:rPr>
      </w:pPr>
      <w:r>
        <w:t xml:space="preserve">First I’m going to simulate a particular type of threat – a SQL injection attack – on </w:t>
      </w:r>
      <w:r w:rsidRPr="00A75B4F">
        <w:t>a</w:t>
      </w:r>
      <w:r>
        <w:t xml:space="preserve"> demo </w:t>
      </w:r>
      <w:r w:rsidRPr="00A75B4F">
        <w:t>application</w:t>
      </w:r>
      <w:r>
        <w:t xml:space="preserve">. Then </w:t>
      </w:r>
      <w:r>
        <w:rPr>
          <w:color w:val="000000"/>
        </w:rPr>
        <w:t xml:space="preserve">I’ll show how the new Threat Detection feature detects this suspicious event as it occurs and helps me explore the relevant events using the SQL audit log. </w:t>
      </w:r>
      <w:r w:rsidRPr="00A27D96">
        <w:rPr>
          <w:color w:val="000000"/>
        </w:rPr>
        <w:t xml:space="preserve">SQL injection is one of the </w:t>
      </w:r>
      <w:r>
        <w:rPr>
          <w:color w:val="000000"/>
        </w:rPr>
        <w:t>most common</w:t>
      </w:r>
      <w:r w:rsidRPr="00A27D96">
        <w:rPr>
          <w:color w:val="000000"/>
        </w:rPr>
        <w:t xml:space="preserve"> </w:t>
      </w:r>
      <w:r>
        <w:rPr>
          <w:color w:val="000000"/>
        </w:rPr>
        <w:t xml:space="preserve">threats to data-driven applications </w:t>
      </w:r>
      <w:r w:rsidRPr="00A27D96">
        <w:rPr>
          <w:color w:val="000000"/>
        </w:rPr>
        <w:t>on the Internet</w:t>
      </w:r>
      <w:r>
        <w:rPr>
          <w:color w:val="000000"/>
        </w:rPr>
        <w:t xml:space="preserve">. It works by </w:t>
      </w:r>
      <w:r w:rsidRPr="00A27D96">
        <w:rPr>
          <w:color w:val="000000"/>
        </w:rPr>
        <w:t>inject</w:t>
      </w:r>
      <w:r>
        <w:rPr>
          <w:color w:val="000000"/>
        </w:rPr>
        <w:t>ing</w:t>
      </w:r>
      <w:r w:rsidRPr="00A27D96">
        <w:rPr>
          <w:color w:val="000000"/>
        </w:rPr>
        <w:t xml:space="preserve"> malicious SQL statements into </w:t>
      </w:r>
      <w:r>
        <w:rPr>
          <w:color w:val="000000"/>
        </w:rPr>
        <w:t>input</w:t>
      </w:r>
      <w:r w:rsidRPr="00A27D96">
        <w:rPr>
          <w:color w:val="000000"/>
        </w:rPr>
        <w:t xml:space="preserve"> field</w:t>
      </w:r>
      <w:r>
        <w:rPr>
          <w:color w:val="000000"/>
        </w:rPr>
        <w:t>s of vulnerable web applications.</w:t>
      </w:r>
    </w:p>
    <w:p w14:paraId="06DAB974" w14:textId="6DCD1631" w:rsidR="00527905" w:rsidRDefault="00527905" w:rsidP="00527905">
      <w:r w:rsidRPr="00BE0B80">
        <w:lastRenderedPageBreak/>
        <w:t>For this demo</w:t>
      </w:r>
      <w:r>
        <w:t>,</w:t>
      </w:r>
      <w:r w:rsidRPr="00BE0B80">
        <w:t xml:space="preserve"> I will </w:t>
      </w:r>
      <w:r>
        <w:t xml:space="preserve">be </w:t>
      </w:r>
      <w:r w:rsidRPr="00BE0B80">
        <w:t>us</w:t>
      </w:r>
      <w:r>
        <w:t xml:space="preserve">ing a </w:t>
      </w:r>
      <w:hyperlink r:id="rId11" w:history="1">
        <w:r w:rsidRPr="00EA01B2">
          <w:rPr>
            <w:rStyle w:val="Hyperlink"/>
            <w:b/>
            <w:bCs/>
          </w:rPr>
          <w:t xml:space="preserve">simple </w:t>
        </w:r>
        <w:bookmarkStart w:id="0" w:name="_GoBack"/>
        <w:bookmarkEnd w:id="0"/>
        <w:r>
          <w:rPr>
            <w:rStyle w:val="Hyperlink"/>
            <w:b/>
            <w:bCs/>
          </w:rPr>
          <w:t xml:space="preserve">CRM </w:t>
        </w:r>
        <w:r w:rsidRPr="00EA01B2">
          <w:rPr>
            <w:rStyle w:val="Hyperlink"/>
            <w:b/>
            <w:bCs/>
          </w:rPr>
          <w:t>application</w:t>
        </w:r>
      </w:hyperlink>
      <w:r w:rsidRPr="003C51CD">
        <w:rPr>
          <w:b/>
          <w:bCs/>
        </w:rPr>
        <w:t xml:space="preserve"> that uses Azure SQL Database as its backend</w:t>
      </w:r>
      <w:r w:rsidRPr="00BE0B80">
        <w:t xml:space="preserve"> database.</w:t>
      </w:r>
      <w:r>
        <w:t xml:space="preserve"> This web application accepts user input </w:t>
      </w:r>
      <w:r w:rsidRPr="0074646D">
        <w:t xml:space="preserve">and uses it to construct SQL statements without properly validating that </w:t>
      </w:r>
      <w:r>
        <w:t>input, which unfortunately means it’s vulnerable to SQL injection attacks</w:t>
      </w:r>
    </w:p>
    <w:p w14:paraId="10094C58" w14:textId="77777777" w:rsidR="00527905" w:rsidRDefault="00527905" w:rsidP="00C03AE7"/>
    <w:p w14:paraId="7344F6A0" w14:textId="0F7558A0" w:rsidR="00285CD1" w:rsidRDefault="00285CD1" w:rsidP="00527905"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1E80C105" wp14:editId="3F58E02F">
            <wp:simplePos x="0" y="0"/>
            <wp:positionH relativeFrom="margin">
              <wp:posOffset>-368935</wp:posOffset>
            </wp:positionH>
            <wp:positionV relativeFrom="paragraph">
              <wp:posOffset>283210</wp:posOffset>
            </wp:positionV>
            <wp:extent cx="3235325" cy="2324100"/>
            <wp:effectExtent l="0" t="0" r="3175" b="0"/>
            <wp:wrapSquare wrapText="bothSides"/>
            <wp:docPr id="9500532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inline distT="0" distB="0" distL="0" distR="0" wp14:anchorId="73427FE1" wp14:editId="046D41CE">
            <wp:extent cx="2928280" cy="11322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329" cy="11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310" w14:textId="77777777" w:rsidR="00527905" w:rsidRPr="006B1FFF" w:rsidRDefault="00285CD1" w:rsidP="00527905">
      <w:pPr>
        <w:rPr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 wp14:anchorId="2E581E74" wp14:editId="12AF7BEA">
            <wp:extent cx="2833119" cy="145409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961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905" w:rsidRPr="006B1FFF">
        <w:rPr>
          <w:b/>
          <w:bCs/>
          <w:noProof/>
          <w:sz w:val="36"/>
          <w:szCs w:val="36"/>
          <w:u w:val="single"/>
          <w:lang w:bidi="ar-SA"/>
        </w:rPr>
        <w:drawing>
          <wp:anchor distT="0" distB="0" distL="114300" distR="114300" simplePos="0" relativeHeight="251663360" behindDoc="0" locked="0" layoutInCell="1" allowOverlap="1" wp14:anchorId="3304376A" wp14:editId="43CEB865">
            <wp:simplePos x="0" y="0"/>
            <wp:positionH relativeFrom="column">
              <wp:posOffset>4581525</wp:posOffset>
            </wp:positionH>
            <wp:positionV relativeFrom="paragraph">
              <wp:posOffset>3175</wp:posOffset>
            </wp:positionV>
            <wp:extent cx="2112010" cy="45148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905" w:rsidRPr="006B1FFF">
        <w:rPr>
          <w:b/>
          <w:bCs/>
          <w:sz w:val="36"/>
          <w:szCs w:val="36"/>
          <w:u w:val="single"/>
        </w:rPr>
        <w:t>STEP1</w:t>
      </w:r>
      <w:r w:rsidR="00527905" w:rsidRPr="006B1FFF">
        <w:rPr>
          <w:b/>
          <w:bCs/>
          <w:sz w:val="36"/>
          <w:szCs w:val="36"/>
        </w:rPr>
        <w:t xml:space="preserve">: </w:t>
      </w:r>
      <w:r w:rsidR="00527905" w:rsidRPr="006B1FFF">
        <w:rPr>
          <w:b/>
          <w:bCs/>
          <w:sz w:val="36"/>
          <w:szCs w:val="36"/>
          <w:highlight w:val="yellow"/>
        </w:rPr>
        <w:t>Setup</w:t>
      </w:r>
      <w:r w:rsidR="00527905" w:rsidRPr="006B1FFF">
        <w:rPr>
          <w:b/>
          <w:bCs/>
          <w:sz w:val="36"/>
          <w:szCs w:val="36"/>
        </w:rPr>
        <w:t xml:space="preserve"> </w:t>
      </w:r>
    </w:p>
    <w:p w14:paraId="317CB2DF" w14:textId="77777777" w:rsidR="00527905" w:rsidRDefault="00527905" w:rsidP="00527905">
      <w:r>
        <w:t>I’ll start by setting up T</w:t>
      </w:r>
      <w:r w:rsidRPr="0030385D">
        <w:t xml:space="preserve">hreat </w:t>
      </w:r>
      <w:r>
        <w:t>D</w:t>
      </w:r>
      <w:r w:rsidRPr="0030385D">
        <w:t xml:space="preserve">etection for </w:t>
      </w:r>
      <w:r>
        <w:t xml:space="preserve">my </w:t>
      </w:r>
      <w:r w:rsidRPr="0030385D">
        <w:t>database</w:t>
      </w:r>
      <w:r>
        <w:t xml:space="preserve"> using the Azure Portal.</w:t>
      </w:r>
    </w:p>
    <w:p w14:paraId="17E6E87C" w14:textId="77777777" w:rsidR="00527905" w:rsidRPr="00AE4496" w:rsidRDefault="00527905" w:rsidP="00527905">
      <w:r>
        <w:t xml:space="preserve">Setting up Threat Detection is really easy. I’ll navigate to my database in the portal, and then select </w:t>
      </w:r>
      <w:r w:rsidRPr="0030385D">
        <w:t xml:space="preserve">the Auditing &amp; Threat </w:t>
      </w:r>
      <w:r>
        <w:t xml:space="preserve">detection option in the </w:t>
      </w:r>
      <w:r w:rsidRPr="0030385D">
        <w:t>settings blade</w:t>
      </w:r>
      <w:r>
        <w:t>. You’ll notice that I already have Auditing turned on for this database, which is a prerequisite for Threat Detection. T</w:t>
      </w:r>
      <w:r w:rsidRPr="0030385D">
        <w:t xml:space="preserve">hen </w:t>
      </w:r>
      <w:r>
        <w:t xml:space="preserve">simply click a button to turn on </w:t>
      </w:r>
      <w:r>
        <w:rPr>
          <w:color w:val="000000"/>
        </w:rPr>
        <w:t xml:space="preserve">Threat Detection, and specify which email accounts should receive the security notifications. </w:t>
      </w:r>
    </w:p>
    <w:p w14:paraId="10719DDD" w14:textId="77777777" w:rsidR="00527905" w:rsidRPr="0030385D" w:rsidRDefault="00527905" w:rsidP="00527905">
      <w:pPr>
        <w:rPr>
          <w:b/>
          <w:bCs/>
          <w:color w:val="000000"/>
        </w:rPr>
      </w:pPr>
      <w:r w:rsidRPr="0030385D">
        <w:rPr>
          <w:b/>
          <w:bCs/>
          <w:color w:val="000000"/>
        </w:rPr>
        <w:t xml:space="preserve">Now I have enabled </w:t>
      </w:r>
      <w:r>
        <w:rPr>
          <w:b/>
          <w:bCs/>
          <w:color w:val="000000"/>
        </w:rPr>
        <w:t>Threat Detection for my database.</w:t>
      </w:r>
    </w:p>
    <w:p w14:paraId="71C1DF54" w14:textId="77777777" w:rsidR="00527905" w:rsidRDefault="00527905" w:rsidP="00527905"/>
    <w:p w14:paraId="35A194A0" w14:textId="77777777" w:rsidR="00527905" w:rsidRDefault="00527905" w:rsidP="00527905">
      <w:pPr>
        <w:rPr>
          <w:b/>
          <w:bCs/>
        </w:rPr>
      </w:pPr>
    </w:p>
    <w:p w14:paraId="12CF8263" w14:textId="77777777" w:rsidR="00527905" w:rsidRDefault="00527905" w:rsidP="00527905">
      <w:pPr>
        <w:rPr>
          <w:b/>
          <w:bCs/>
        </w:rPr>
      </w:pPr>
    </w:p>
    <w:p w14:paraId="3DC9D5A6" w14:textId="248E3A0B" w:rsidR="00527905" w:rsidDel="00D31AFA" w:rsidRDefault="00527905" w:rsidP="00527905">
      <w:pPr>
        <w:rPr>
          <w:del w:id="1" w:author="Frank Seiwerth" w:date="2016-02-26T13:11:00Z"/>
          <w:b/>
          <w:bCs/>
        </w:rPr>
      </w:pPr>
    </w:p>
    <w:p w14:paraId="0316184D" w14:textId="7F55719D" w:rsidR="00527905" w:rsidRDefault="00527905" w:rsidP="00527905">
      <w:pPr>
        <w:rPr>
          <w:b/>
          <w:bCs/>
        </w:rPr>
      </w:pPr>
      <w:del w:id="2" w:author="Frank Seiwerth" w:date="2016-02-26T13:11:00Z">
        <w:r w:rsidDel="00D31AFA">
          <w:rPr>
            <w:b/>
            <w:bCs/>
          </w:rPr>
          <w:br w:type="page"/>
        </w:r>
      </w:del>
    </w:p>
    <w:p w14:paraId="01AEF108" w14:textId="77777777" w:rsidR="00527905" w:rsidRPr="006B1FFF" w:rsidRDefault="00527905" w:rsidP="00527905">
      <w:pPr>
        <w:rPr>
          <w:b/>
          <w:bCs/>
          <w:sz w:val="36"/>
          <w:szCs w:val="36"/>
        </w:rPr>
      </w:pPr>
      <w:r w:rsidRPr="006B1FFF">
        <w:rPr>
          <w:b/>
          <w:bCs/>
          <w:sz w:val="36"/>
          <w:szCs w:val="36"/>
          <w:u w:val="single"/>
        </w:rPr>
        <w:lastRenderedPageBreak/>
        <w:t>STEP2</w:t>
      </w:r>
      <w:r w:rsidRPr="006B1FFF">
        <w:rPr>
          <w:b/>
          <w:bCs/>
          <w:sz w:val="36"/>
          <w:szCs w:val="36"/>
        </w:rPr>
        <w:t>:</w:t>
      </w:r>
      <w:r w:rsidRPr="006B1FFF">
        <w:rPr>
          <w:b/>
          <w:bCs/>
          <w:sz w:val="36"/>
          <w:szCs w:val="36"/>
          <w:highlight w:val="yellow"/>
        </w:rPr>
        <w:t xml:space="preserve"> SQL Injection</w:t>
      </w:r>
      <w:r w:rsidRPr="00F12EB8">
        <w:rPr>
          <w:b/>
          <w:bCs/>
          <w:sz w:val="36"/>
          <w:szCs w:val="36"/>
          <w:highlight w:val="yellow"/>
        </w:rPr>
        <w:t>s</w:t>
      </w:r>
      <w:r w:rsidRPr="006B1FFF">
        <w:rPr>
          <w:b/>
          <w:bCs/>
          <w:sz w:val="36"/>
          <w:szCs w:val="36"/>
        </w:rPr>
        <w:t xml:space="preserve"> </w:t>
      </w:r>
    </w:p>
    <w:p w14:paraId="2F617615" w14:textId="77777777" w:rsidR="00527905" w:rsidRDefault="00527905" w:rsidP="00527905">
      <w:pPr>
        <w:rPr>
          <w:b/>
          <w:bCs/>
        </w:rPr>
      </w:pPr>
      <w:r w:rsidRPr="0005388F">
        <w:rPr>
          <w:b/>
          <w:bCs/>
        </w:rPr>
        <w:t>Now</w:t>
      </w:r>
      <w:r>
        <w:rPr>
          <w:b/>
          <w:bCs/>
        </w:rPr>
        <w:t xml:space="preserve"> for the fun part.</w:t>
      </w:r>
      <w:r w:rsidRPr="0005388F">
        <w:rPr>
          <w:b/>
          <w:bCs/>
        </w:rPr>
        <w:t xml:space="preserve"> </w:t>
      </w:r>
      <w:r>
        <w:rPr>
          <w:b/>
          <w:bCs/>
        </w:rPr>
        <w:t xml:space="preserve">I’m going to simulate the SQL Injection attack manually. </w:t>
      </w:r>
    </w:p>
    <w:p w14:paraId="48FBDA9E" w14:textId="77777777" w:rsidR="00527905" w:rsidRDefault="00527905" w:rsidP="00527905">
      <w:r>
        <w:t xml:space="preserve">In particular, I will be using a common SQL injection </w:t>
      </w:r>
      <w:r w:rsidRPr="003C51CD">
        <w:t>pattern</w:t>
      </w:r>
      <w:r w:rsidRPr="00692462">
        <w:t xml:space="preserve"> in </w:t>
      </w:r>
      <w:r w:rsidRPr="003C51CD">
        <w:t xml:space="preserve">the user name </w:t>
      </w:r>
      <w:r>
        <w:t xml:space="preserve">field, which </w:t>
      </w:r>
      <w:r w:rsidRPr="003C51CD">
        <w:t>exploit</w:t>
      </w:r>
      <w:r>
        <w:t>s</w:t>
      </w:r>
      <w:r w:rsidRPr="003C51CD">
        <w:t xml:space="preserve"> application vulnerabilities</w:t>
      </w:r>
      <w:r w:rsidRPr="00692462">
        <w:t xml:space="preserve"> </w:t>
      </w:r>
      <w:r>
        <w:t>that don’t</w:t>
      </w:r>
      <w:r w:rsidRPr="00692462">
        <w:t xml:space="preserve"> </w:t>
      </w:r>
      <w:r>
        <w:t xml:space="preserve">properly </w:t>
      </w:r>
      <w:r w:rsidRPr="00692462">
        <w:t>validat</w:t>
      </w:r>
      <w:r>
        <w:t xml:space="preserve">e the </w:t>
      </w:r>
      <w:r w:rsidRPr="00692462">
        <w:t>user</w:t>
      </w:r>
      <w:r>
        <w:t>’s input</w:t>
      </w:r>
      <w:r w:rsidRPr="00692462">
        <w:t>.</w:t>
      </w:r>
    </w:p>
    <w:p w14:paraId="00FEAD2E" w14:textId="77777777" w:rsidR="00527905" w:rsidRPr="00692462" w:rsidRDefault="00527905" w:rsidP="00527905">
      <w:r>
        <w:t xml:space="preserve">As you can see, these attempts bypass application login checks and allow me to </w:t>
      </w:r>
      <w:r w:rsidRPr="00692462">
        <w:rPr>
          <w:i/>
          <w:iCs/>
        </w:rPr>
        <w:t xml:space="preserve">execute </w:t>
      </w:r>
      <w:r>
        <w:rPr>
          <w:i/>
          <w:iCs/>
        </w:rPr>
        <w:t xml:space="preserve">a variety of </w:t>
      </w:r>
      <w:r w:rsidRPr="00692462">
        <w:rPr>
          <w:i/>
          <w:iCs/>
        </w:rPr>
        <w:t xml:space="preserve">SQL statements that </w:t>
      </w:r>
      <w:r>
        <w:rPr>
          <w:i/>
          <w:iCs/>
        </w:rPr>
        <w:t xml:space="preserve">can retrieve and </w:t>
      </w:r>
      <w:r w:rsidRPr="00692462">
        <w:rPr>
          <w:i/>
          <w:iCs/>
        </w:rPr>
        <w:t>damage the database</w:t>
      </w:r>
      <w:r>
        <w:rPr>
          <w:i/>
          <w:iCs/>
        </w:rPr>
        <w:t>.</w:t>
      </w:r>
      <w:r>
        <w:rPr>
          <w:iCs/>
        </w:rPr>
        <w:t xml:space="preserve"> </w:t>
      </w:r>
      <w:r w:rsidRPr="00692462">
        <w:rPr>
          <w:i/>
          <w:iCs/>
        </w:rPr>
        <w:t xml:space="preserve"> </w:t>
      </w:r>
    </w:p>
    <w:p w14:paraId="45465FA7" w14:textId="77777777" w:rsidR="00527905" w:rsidRPr="005A3100" w:rsidRDefault="00527905" w:rsidP="00527905">
      <w:pPr>
        <w:rPr>
          <w:u w:val="single"/>
        </w:rPr>
      </w:pPr>
      <w:r w:rsidRPr="005A3100">
        <w:rPr>
          <w:u w:val="single"/>
        </w:rPr>
        <w:t>Bypass application login</w:t>
      </w:r>
      <w:r>
        <w:rPr>
          <w:u w:val="single"/>
        </w:rPr>
        <w:t xml:space="preserve"> </w:t>
      </w:r>
      <w:r w:rsidRPr="00BA075A">
        <w:rPr>
          <w:u w:val="single"/>
        </w:rPr>
        <w:t xml:space="preserve">- </w:t>
      </w:r>
      <w:r>
        <w:rPr>
          <w:rFonts w:ascii="Helvetica" w:hAnsi="Helvetica" w:cs="Arial"/>
          <w:color w:val="333333"/>
          <w:sz w:val="21"/>
          <w:szCs w:val="21"/>
          <w:highlight w:val="yellow"/>
        </w:rPr>
        <w:t>' OR 1 = 1 --</w:t>
      </w:r>
    </w:p>
    <w:p w14:paraId="37D06E60" w14:textId="20A3B111" w:rsidR="00527905" w:rsidRPr="005262D9" w:rsidRDefault="00527905" w:rsidP="00527905">
      <w:pPr>
        <w:rPr>
          <w:b/>
          <w:bCs/>
          <w:lang w:val="de-DE"/>
          <w:rPrChange w:id="3" w:author="Frank Seiwerth" w:date="2016-02-26T13:07:00Z">
            <w:rPr>
              <w:b/>
              <w:bCs/>
            </w:rPr>
          </w:rPrChange>
        </w:rPr>
      </w:pPr>
      <w:del w:id="4" w:author="Frank Seiwerth" w:date="2016-02-26T13:07:00Z">
        <w:r w:rsidDel="005262D9">
          <w:rPr>
            <w:noProof/>
            <w:lang w:bidi="ar-SA"/>
          </w:rPr>
          <w:drawing>
            <wp:inline distT="0" distB="0" distL="0" distR="0" wp14:anchorId="6C84E131" wp14:editId="6052EC4C">
              <wp:extent cx="5476875" cy="2003506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2744" cy="2009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" w:author="Frank Seiwerth" w:date="2016-02-26T13:07:00Z">
        <w:r w:rsidR="005262D9" w:rsidRPr="005262D9">
          <w:rPr>
            <w:noProof/>
            <w:lang w:val="de-DE" w:eastAsia="de-DE" w:bidi="ar-SA"/>
          </w:rPr>
          <w:t xml:space="preserve"> </w:t>
        </w:r>
        <w:r w:rsidR="005262D9">
          <w:rPr>
            <w:noProof/>
            <w:lang w:bidi="ar-SA"/>
          </w:rPr>
          <w:drawing>
            <wp:inline distT="0" distB="0" distL="0" distR="0" wp14:anchorId="08841035" wp14:editId="385D5D06">
              <wp:extent cx="5943600" cy="185674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56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F48807" w14:textId="77777777" w:rsidR="00D31AFA" w:rsidRDefault="00D31AFA" w:rsidP="00527905">
      <w:pPr>
        <w:rPr>
          <w:ins w:id="6" w:author="Frank Seiwerth" w:date="2016-02-26T13:11:00Z"/>
          <w:color w:val="000000" w:themeColor="text1"/>
          <w:u w:val="single"/>
        </w:rPr>
      </w:pPr>
    </w:p>
    <w:p w14:paraId="3F132EEA" w14:textId="77777777" w:rsidR="00D31AFA" w:rsidRDefault="00D31AFA" w:rsidP="00527905">
      <w:pPr>
        <w:rPr>
          <w:ins w:id="7" w:author="Frank Seiwerth" w:date="2016-02-26T13:11:00Z"/>
          <w:color w:val="000000" w:themeColor="text1"/>
          <w:u w:val="single"/>
        </w:rPr>
      </w:pPr>
    </w:p>
    <w:p w14:paraId="70C68592" w14:textId="7B96BDDA" w:rsidR="005262D9" w:rsidRDefault="005262D9" w:rsidP="00527905">
      <w:pPr>
        <w:rPr>
          <w:ins w:id="8" w:author="Frank Seiwerth" w:date="2016-02-26T13:08:00Z"/>
          <w:color w:val="000000" w:themeColor="text1"/>
          <w:u w:val="single"/>
        </w:rPr>
      </w:pPr>
      <w:ins w:id="9" w:author="Frank Seiwerth" w:date="2016-02-26T13:08:00Z">
        <w:r>
          <w:rPr>
            <w:noProof/>
            <w:lang w:bidi="ar-SA"/>
          </w:rPr>
          <w:drawing>
            <wp:inline distT="0" distB="0" distL="0" distR="0" wp14:anchorId="60FE4A81" wp14:editId="0C098378">
              <wp:extent cx="5943600" cy="2051685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51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055727" w14:textId="77777777" w:rsidR="005262D9" w:rsidRDefault="005262D9" w:rsidP="00527905">
      <w:pPr>
        <w:rPr>
          <w:ins w:id="10" w:author="Frank Seiwerth" w:date="2016-02-26T13:11:00Z"/>
          <w:color w:val="000000" w:themeColor="text1"/>
          <w:u w:val="single"/>
        </w:rPr>
      </w:pPr>
    </w:p>
    <w:p w14:paraId="5DFB8D97" w14:textId="77777777" w:rsidR="00D31AFA" w:rsidRDefault="00D31AFA" w:rsidP="00527905">
      <w:pPr>
        <w:rPr>
          <w:ins w:id="11" w:author="Frank Seiwerth" w:date="2016-02-26T13:11:00Z"/>
          <w:color w:val="000000" w:themeColor="text1"/>
          <w:u w:val="single"/>
        </w:rPr>
      </w:pPr>
    </w:p>
    <w:p w14:paraId="1673B7BE" w14:textId="77777777" w:rsidR="00D31AFA" w:rsidRDefault="00D31AFA" w:rsidP="00527905">
      <w:pPr>
        <w:rPr>
          <w:ins w:id="12" w:author="Frank Seiwerth" w:date="2016-02-26T13:11:00Z"/>
          <w:color w:val="000000" w:themeColor="text1"/>
          <w:u w:val="single"/>
        </w:rPr>
      </w:pPr>
    </w:p>
    <w:p w14:paraId="705CBE5A" w14:textId="77777777" w:rsidR="00D31AFA" w:rsidRDefault="00D31AFA" w:rsidP="00527905">
      <w:pPr>
        <w:rPr>
          <w:ins w:id="13" w:author="Frank Seiwerth" w:date="2016-02-26T13:11:00Z"/>
          <w:color w:val="000000" w:themeColor="text1"/>
          <w:u w:val="single"/>
        </w:rPr>
      </w:pPr>
    </w:p>
    <w:p w14:paraId="30FF63BB" w14:textId="77777777" w:rsidR="00D31AFA" w:rsidRDefault="00D31AFA" w:rsidP="00527905">
      <w:pPr>
        <w:rPr>
          <w:ins w:id="14" w:author="Frank Seiwerth" w:date="2016-02-26T13:08:00Z"/>
          <w:color w:val="000000" w:themeColor="text1"/>
          <w:u w:val="single"/>
        </w:rPr>
      </w:pPr>
    </w:p>
    <w:p w14:paraId="52271C9C" w14:textId="233FAC52" w:rsidR="00527905" w:rsidRDefault="00527905" w:rsidP="00527905">
      <w:pPr>
        <w:rPr>
          <w:rFonts w:ascii="Helvetica" w:hAnsi="Helvetica" w:cs="Arial"/>
          <w:color w:val="333333"/>
          <w:sz w:val="21"/>
          <w:szCs w:val="21"/>
        </w:rPr>
      </w:pPr>
      <w:r w:rsidRPr="005A3100">
        <w:rPr>
          <w:color w:val="000000" w:themeColor="text1"/>
          <w:u w:val="single"/>
        </w:rPr>
        <w:lastRenderedPageBreak/>
        <w:t>Generates exception w</w:t>
      </w:r>
      <w:r>
        <w:rPr>
          <w:color w:val="000000" w:themeColor="text1"/>
          <w:u w:val="single"/>
        </w:rPr>
        <w:t>ith SQL server version</w:t>
      </w:r>
      <w:r w:rsidRPr="005A3100">
        <w:rPr>
          <w:noProof/>
        </w:rPr>
        <w:t>       </w:t>
      </w:r>
      <w:r>
        <w:rPr>
          <w:noProof/>
        </w:rPr>
        <w:t xml:space="preserve"> - </w:t>
      </w:r>
      <w:ins w:id="15" w:author="Frank Seiwerth" w:date="2016-02-26T13:10:00Z">
        <w:r w:rsidR="005262D9">
          <w:rPr>
            <w:noProof/>
          </w:rPr>
          <w:t>‘</w:t>
        </w:r>
      </w:ins>
      <w:r w:rsidRPr="00285CD1">
        <w:rPr>
          <w:rFonts w:ascii="Helvetica" w:hAnsi="Helvetica" w:cs="Arial"/>
          <w:color w:val="333333"/>
          <w:sz w:val="21"/>
          <w:szCs w:val="21"/>
          <w:highlight w:val="yellow"/>
        </w:rPr>
        <w:t xml:space="preserve">OR </w:t>
      </w:r>
      <w:proofErr w:type="gramStart"/>
      <w:r w:rsidRPr="00285CD1">
        <w:rPr>
          <w:rFonts w:ascii="Helvetica" w:hAnsi="Helvetica" w:cs="Arial"/>
          <w:color w:val="333333"/>
          <w:sz w:val="21"/>
          <w:szCs w:val="21"/>
          <w:highlight w:val="yellow"/>
        </w:rPr>
        <w:t>CAST(</w:t>
      </w:r>
      <w:proofErr w:type="gramEnd"/>
      <w:r w:rsidRPr="00285CD1">
        <w:rPr>
          <w:rFonts w:ascii="Helvetica" w:hAnsi="Helvetica" w:cs="Arial"/>
          <w:color w:val="333333"/>
          <w:sz w:val="21"/>
          <w:szCs w:val="21"/>
          <w:highlight w:val="yellow"/>
        </w:rPr>
        <w:t xml:space="preserve">@@version as </w:t>
      </w:r>
      <w:proofErr w:type="spellStart"/>
      <w:r w:rsidRPr="00285CD1">
        <w:rPr>
          <w:rFonts w:ascii="Helvetica" w:hAnsi="Helvetica" w:cs="Arial"/>
          <w:color w:val="333333"/>
          <w:sz w:val="21"/>
          <w:szCs w:val="21"/>
          <w:highlight w:val="yellow"/>
        </w:rPr>
        <w:t>int</w:t>
      </w:r>
      <w:proofErr w:type="spellEnd"/>
      <w:r w:rsidRPr="00285CD1">
        <w:rPr>
          <w:rFonts w:ascii="Helvetica" w:hAnsi="Helvetica" w:cs="Arial"/>
          <w:color w:val="333333"/>
          <w:sz w:val="21"/>
          <w:szCs w:val="21"/>
          <w:highlight w:val="yellow"/>
        </w:rPr>
        <w:t xml:space="preserve">) = 1 </w:t>
      </w:r>
      <w:ins w:id="16" w:author="Frank Seiwerth" w:date="2016-02-26T13:10:00Z">
        <w:r w:rsidR="005262D9">
          <w:rPr>
            <w:rFonts w:ascii="Helvetica" w:hAnsi="Helvetica" w:cs="Arial"/>
            <w:color w:val="333333"/>
            <w:sz w:val="21"/>
            <w:szCs w:val="21"/>
            <w:highlight w:val="yellow"/>
          </w:rPr>
          <w:t>--</w:t>
        </w:r>
      </w:ins>
      <w:del w:id="17" w:author="Frank Seiwerth" w:date="2016-02-26T13:10:00Z">
        <w:r w:rsidDel="005262D9">
          <w:rPr>
            <w:rFonts w:ascii="Helvetica" w:hAnsi="Helvetica" w:cs="Arial"/>
            <w:color w:val="333333"/>
            <w:sz w:val="21"/>
            <w:szCs w:val="21"/>
            <w:highlight w:val="yellow"/>
          </w:rPr>
          <w:delText>–</w:delText>
        </w:r>
      </w:del>
    </w:p>
    <w:p w14:paraId="41816E4E" w14:textId="64E55190" w:rsidR="00527905" w:rsidRPr="005262D9" w:rsidRDefault="00527905" w:rsidP="00527905">
      <w:pPr>
        <w:rPr>
          <w:noProof/>
          <w:lang w:val="de-DE"/>
          <w:rPrChange w:id="18" w:author="Frank Seiwerth" w:date="2016-02-26T13:09:00Z">
            <w:rPr>
              <w:noProof/>
            </w:rPr>
          </w:rPrChange>
        </w:rPr>
      </w:pPr>
      <w:del w:id="19" w:author="Frank Seiwerth" w:date="2016-02-26T13:09:00Z">
        <w:r w:rsidDel="005262D9">
          <w:rPr>
            <w:noProof/>
            <w:lang w:bidi="ar-SA"/>
          </w:rPr>
          <w:drawing>
            <wp:inline distT="0" distB="0" distL="0" distR="0" wp14:anchorId="20FBBB41" wp14:editId="27D61002">
              <wp:extent cx="5543550" cy="1601668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56963" cy="16055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0" w:author="Frank Seiwerth" w:date="2016-02-26T13:09:00Z">
        <w:r w:rsidR="005262D9" w:rsidRPr="005262D9">
          <w:rPr>
            <w:noProof/>
            <w:lang w:eastAsia="de-DE" w:bidi="ar-SA"/>
            <w:rPrChange w:id="21" w:author="Frank Seiwerth" w:date="2016-02-26T13:10:00Z">
              <w:rPr>
                <w:noProof/>
                <w:lang w:val="de-DE" w:eastAsia="de-DE" w:bidi="ar-SA"/>
              </w:rPr>
            </w:rPrChange>
          </w:rPr>
          <w:t xml:space="preserve"> </w:t>
        </w:r>
        <w:r w:rsidR="005262D9">
          <w:rPr>
            <w:noProof/>
            <w:lang w:bidi="ar-SA"/>
          </w:rPr>
          <w:drawing>
            <wp:inline distT="0" distB="0" distL="0" distR="0" wp14:anchorId="373A3F09" wp14:editId="2A563066">
              <wp:extent cx="5943600" cy="1910715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10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7173D0" w14:textId="77777777" w:rsidR="00527905" w:rsidRDefault="00527905" w:rsidP="00527905">
      <w:pPr>
        <w:rPr>
          <w:noProof/>
        </w:rPr>
      </w:pPr>
    </w:p>
    <w:p w14:paraId="2474C55C" w14:textId="50A1B91A" w:rsidR="00527905" w:rsidDel="00D31AFA" w:rsidRDefault="00527905" w:rsidP="00527905">
      <w:pPr>
        <w:rPr>
          <w:del w:id="22" w:author="Frank Seiwerth" w:date="2016-02-26T13:12:00Z"/>
          <w:noProof/>
        </w:rPr>
      </w:pPr>
    </w:p>
    <w:p w14:paraId="2EC4293F" w14:textId="77777777" w:rsidR="00527905" w:rsidRPr="005A3100" w:rsidRDefault="00527905" w:rsidP="00527905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0DBD20FC" wp14:editId="2BA71261">
            <wp:extent cx="5934075" cy="133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3306" w14:textId="77777777" w:rsidR="00527905" w:rsidRDefault="00527905" w:rsidP="00527905">
      <w:pPr>
        <w:rPr>
          <w:b/>
          <w:bCs/>
          <w:sz w:val="36"/>
          <w:szCs w:val="36"/>
        </w:rPr>
      </w:pPr>
      <w:r w:rsidRPr="006B1FFF">
        <w:rPr>
          <w:b/>
          <w:bCs/>
          <w:sz w:val="36"/>
          <w:szCs w:val="36"/>
          <w:u w:val="single"/>
        </w:rPr>
        <w:t>STEP</w:t>
      </w:r>
      <w:r>
        <w:rPr>
          <w:b/>
          <w:bCs/>
          <w:sz w:val="36"/>
          <w:szCs w:val="36"/>
          <w:u w:val="single"/>
        </w:rPr>
        <w:t>3</w:t>
      </w:r>
      <w:r w:rsidRPr="006B1FFF">
        <w:rPr>
          <w:b/>
          <w:bCs/>
          <w:sz w:val="36"/>
          <w:szCs w:val="36"/>
        </w:rPr>
        <w:t xml:space="preserve">: </w:t>
      </w:r>
      <w:r w:rsidRPr="006B1FFF">
        <w:rPr>
          <w:b/>
          <w:bCs/>
          <w:sz w:val="36"/>
          <w:szCs w:val="36"/>
          <w:highlight w:val="yellow"/>
        </w:rPr>
        <w:t>Detect &amp; Explore</w:t>
      </w:r>
    </w:p>
    <w:p w14:paraId="63053E8D" w14:textId="77777777" w:rsidR="00527905" w:rsidRDefault="00527905" w:rsidP="00527905">
      <w:pPr>
        <w:rPr>
          <w:b/>
          <w:bCs/>
        </w:rPr>
      </w:pPr>
      <w:r>
        <w:rPr>
          <w:b/>
          <w:bCs/>
        </w:rPr>
        <w:t xml:space="preserve">So the bad news is my app just got attacked. The good news is that Threat Detection alerts me to this in real-time, and helps me analyze and ultimately fix the issue. Let’s walk through that experience. </w:t>
      </w:r>
    </w:p>
    <w:p w14:paraId="5B3D8B1A" w14:textId="77777777" w:rsidR="00527905" w:rsidRPr="00881229" w:rsidRDefault="00527905" w:rsidP="00527905">
      <w:r>
        <w:t xml:space="preserve">I go to my inbox, and I get an </w:t>
      </w:r>
      <w:r w:rsidRPr="00881229">
        <w:t xml:space="preserve">email notification upon detection of the </w:t>
      </w:r>
      <w:r>
        <w:t xml:space="preserve">SQL injection on my database, which </w:t>
      </w:r>
      <w:r w:rsidRPr="00881229">
        <w:t>provide</w:t>
      </w:r>
      <w:r>
        <w:t>s</w:t>
      </w:r>
      <w:r w:rsidRPr="00881229">
        <w:t xml:space="preserve"> information on the security event, database name, server name and the event time. In addition, it provide</w:t>
      </w:r>
      <w:r>
        <w:t>s</w:t>
      </w:r>
      <w:r w:rsidRPr="00881229">
        <w:t xml:space="preserve"> information on possible causes and recommended actions to investigate and mitigate the potential threat to the database.</w:t>
      </w:r>
      <w:r>
        <w:t xml:space="preserve"> </w:t>
      </w:r>
    </w:p>
    <w:p w14:paraId="630E4327" w14:textId="77777777" w:rsidR="00527905" w:rsidRDefault="00527905" w:rsidP="00527905">
      <w:r w:rsidRPr="00EB22C2">
        <w:rPr>
          <w:noProof/>
        </w:rPr>
        <w:t xml:space="preserve"> </w:t>
      </w:r>
      <w:r>
        <w:rPr>
          <w:noProof/>
          <w:lang w:bidi="ar-SA"/>
        </w:rPr>
        <w:drawing>
          <wp:inline distT="0" distB="0" distL="0" distR="0" wp14:anchorId="4378DADF" wp14:editId="0E71695E">
            <wp:extent cx="1713954" cy="2068830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6357" cy="20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31FC9" w14:textId="77777777" w:rsidR="00527905" w:rsidRDefault="00527905" w:rsidP="00527905">
      <w:r>
        <w:lastRenderedPageBreak/>
        <w:t xml:space="preserve">I will </w:t>
      </w:r>
      <w:r w:rsidRPr="00237C97">
        <w:t xml:space="preserve">click on the Azure SQL Auditing Log </w:t>
      </w:r>
      <w:r>
        <w:t>button</w:t>
      </w:r>
      <w:r w:rsidRPr="00237C97">
        <w:t xml:space="preserve">, which will launch the Azure portal and </w:t>
      </w:r>
      <w:r>
        <w:t xml:space="preserve">immediately bring me to </w:t>
      </w:r>
      <w:r w:rsidRPr="00237C97">
        <w:t>the relevant Auditing records around the time of the suspicious event.</w:t>
      </w:r>
      <w:r>
        <w:t xml:space="preserve"> </w:t>
      </w:r>
      <w:r w:rsidRPr="00BE6165">
        <w:t xml:space="preserve">I </w:t>
      </w:r>
      <w:r>
        <w:t>can</w:t>
      </w:r>
      <w:r w:rsidRPr="00BE6165">
        <w:t xml:space="preserve"> c</w:t>
      </w:r>
      <w:r w:rsidRPr="00237C97">
        <w:t xml:space="preserve">lick on the audit records to view more details on the suspicious database activities such as </w:t>
      </w:r>
      <w:r>
        <w:t xml:space="preserve">the </w:t>
      </w:r>
      <w:r w:rsidRPr="00237C97">
        <w:t>SQL statement</w:t>
      </w:r>
      <w:r w:rsidRPr="00BE6165">
        <w:t xml:space="preserve"> that was used to breach data from my database</w:t>
      </w:r>
      <w:r>
        <w:t xml:space="preserve">. Armed with this information, I can now go find and fix the vulnerable query in my application. </w:t>
      </w:r>
    </w:p>
    <w:p w14:paraId="05573C16" w14:textId="77777777" w:rsidR="00527905" w:rsidRPr="00237C97" w:rsidRDefault="00527905" w:rsidP="00527905">
      <w:r>
        <w:rPr>
          <w:noProof/>
          <w:lang w:bidi="ar-SA"/>
        </w:rPr>
        <w:drawing>
          <wp:inline distT="0" distB="0" distL="0" distR="0" wp14:anchorId="2FE3F226" wp14:editId="56CD5BB8">
            <wp:extent cx="4732934" cy="1842608"/>
            <wp:effectExtent l="0" t="0" r="0" b="5715"/>
            <wp:docPr id="1165822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34" cy="18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D834" w14:textId="77777777" w:rsidR="00527905" w:rsidRPr="00BE6165" w:rsidRDefault="00527905" w:rsidP="00527905">
      <w:r w:rsidRPr="00BE6165">
        <w:t xml:space="preserve">I </w:t>
      </w:r>
      <w:r>
        <w:t>can</w:t>
      </w:r>
      <w:r w:rsidRPr="00BE6165">
        <w:t xml:space="preserve"> </w:t>
      </w:r>
      <w:r>
        <w:t xml:space="preserve">also </w:t>
      </w:r>
      <w:r w:rsidRPr="00BE6165">
        <w:t xml:space="preserve">click </w:t>
      </w:r>
      <w:r w:rsidRPr="00BE6165">
        <w:rPr>
          <w:b/>
          <w:bCs/>
        </w:rPr>
        <w:t>Open in Excel</w:t>
      </w:r>
      <w:r w:rsidRPr="00BE6165">
        <w:t xml:space="preserve"> to open a pre-configured excel template for deeper analysis of the audit log around the time of the</w:t>
      </w:r>
      <w:r>
        <w:t xml:space="preserve"> suspicious event. </w:t>
      </w:r>
    </w:p>
    <w:p w14:paraId="2E7B3648" w14:textId="77777777" w:rsidR="00527905" w:rsidRDefault="00527905" w:rsidP="00527905">
      <w:pPr>
        <w:rPr>
          <w:b/>
          <w:bCs/>
        </w:rPr>
      </w:pPr>
      <w:r>
        <w:t xml:space="preserve">So </w:t>
      </w:r>
      <w:r w:rsidRPr="00BE6165">
        <w:t>that’s our ‘</w:t>
      </w:r>
      <w:r>
        <w:t>Threat Detection’</w:t>
      </w:r>
      <w:r w:rsidRPr="00BE6165">
        <w:t xml:space="preserve"> feature. </w:t>
      </w:r>
      <w:r>
        <w:t>It’s incredibly easy to use, and it’s helping our customers combat one of the most common threats to their applications.</w:t>
      </w:r>
    </w:p>
    <w:p w14:paraId="20F3F012" w14:textId="1F44795D" w:rsidR="00285CD1" w:rsidRDefault="00527905" w:rsidP="00527905">
      <w:r w:rsidRPr="005724BA">
        <w:rPr>
          <w:b/>
          <w:bCs/>
        </w:rPr>
        <w:t xml:space="preserve">Thank you </w:t>
      </w:r>
      <w:r>
        <w:rPr>
          <w:b/>
          <w:bCs/>
        </w:rPr>
        <w:t>very much.</w:t>
      </w:r>
    </w:p>
    <w:sectPr w:rsidR="0028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2pt;height:16.2pt;visibility:visible" o:bullet="t">
        <v:imagedata r:id="rId1" o:title=""/>
      </v:shape>
    </w:pict>
  </w:numPicBullet>
  <w:abstractNum w:abstractNumId="0" w15:restartNumberingAfterBreak="0">
    <w:nsid w:val="03132E34"/>
    <w:multiLevelType w:val="hybridMultilevel"/>
    <w:tmpl w:val="5BBE0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3138"/>
    <w:multiLevelType w:val="hybridMultilevel"/>
    <w:tmpl w:val="82E4F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E85"/>
    <w:multiLevelType w:val="hybridMultilevel"/>
    <w:tmpl w:val="A692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2F23"/>
    <w:multiLevelType w:val="hybridMultilevel"/>
    <w:tmpl w:val="C5F8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885C1D"/>
    <w:multiLevelType w:val="hybridMultilevel"/>
    <w:tmpl w:val="3BA483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FB5B71"/>
    <w:multiLevelType w:val="hybridMultilevel"/>
    <w:tmpl w:val="7C3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798E"/>
    <w:multiLevelType w:val="hybridMultilevel"/>
    <w:tmpl w:val="3370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86F"/>
    <w:multiLevelType w:val="hybridMultilevel"/>
    <w:tmpl w:val="5878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62D9C"/>
    <w:multiLevelType w:val="hybridMultilevel"/>
    <w:tmpl w:val="661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10353"/>
    <w:multiLevelType w:val="hybridMultilevel"/>
    <w:tmpl w:val="D840A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A5986"/>
    <w:multiLevelType w:val="hybridMultilevel"/>
    <w:tmpl w:val="3BA483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C5B75"/>
    <w:multiLevelType w:val="hybridMultilevel"/>
    <w:tmpl w:val="D428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088F"/>
    <w:multiLevelType w:val="hybridMultilevel"/>
    <w:tmpl w:val="1BD2B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81073"/>
    <w:multiLevelType w:val="hybridMultilevel"/>
    <w:tmpl w:val="1BD2B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73E87"/>
    <w:multiLevelType w:val="hybridMultilevel"/>
    <w:tmpl w:val="DE085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4E4AD1"/>
    <w:multiLevelType w:val="hybridMultilevel"/>
    <w:tmpl w:val="D538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27CA7"/>
    <w:multiLevelType w:val="hybridMultilevel"/>
    <w:tmpl w:val="F23EE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653193"/>
    <w:multiLevelType w:val="hybridMultilevel"/>
    <w:tmpl w:val="FDA2F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011A7"/>
    <w:multiLevelType w:val="hybridMultilevel"/>
    <w:tmpl w:val="DD1C0D56"/>
    <w:lvl w:ilvl="0" w:tplc="19B0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CCC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06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65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23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0F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49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E7602F"/>
    <w:multiLevelType w:val="hybridMultilevel"/>
    <w:tmpl w:val="47F051A4"/>
    <w:lvl w:ilvl="0" w:tplc="66845E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D4BD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D41C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E05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2E7E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B0A9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27A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B6E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18E5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0055FD4"/>
    <w:multiLevelType w:val="hybridMultilevel"/>
    <w:tmpl w:val="3D8E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50987"/>
    <w:multiLevelType w:val="hybridMultilevel"/>
    <w:tmpl w:val="3BA483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280BD7"/>
    <w:multiLevelType w:val="hybridMultilevel"/>
    <w:tmpl w:val="140E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81EEA"/>
    <w:multiLevelType w:val="hybridMultilevel"/>
    <w:tmpl w:val="73A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9"/>
  </w:num>
  <w:num w:numId="5">
    <w:abstractNumId w:val="1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3"/>
  </w:num>
  <w:num w:numId="10">
    <w:abstractNumId w:val="14"/>
  </w:num>
  <w:num w:numId="11">
    <w:abstractNumId w:val="12"/>
  </w:num>
  <w:num w:numId="12">
    <w:abstractNumId w:val="22"/>
  </w:num>
  <w:num w:numId="13">
    <w:abstractNumId w:val="8"/>
  </w:num>
  <w:num w:numId="14">
    <w:abstractNumId w:val="1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7"/>
  </w:num>
  <w:num w:numId="20">
    <w:abstractNumId w:val="10"/>
  </w:num>
  <w:num w:numId="21">
    <w:abstractNumId w:val="5"/>
  </w:num>
  <w:num w:numId="22">
    <w:abstractNumId w:val="4"/>
  </w:num>
  <w:num w:numId="23">
    <w:abstractNumId w:val="1"/>
  </w:num>
  <w:num w:numId="24">
    <w:abstractNumId w:val="21"/>
  </w:num>
  <w:num w:numId="25">
    <w:abstractNumId w:val="20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k Seiwerth">
    <w15:presenceInfo w15:providerId="AD" w15:userId="S-1-5-21-1721254763-462695806-1538882281-2941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B4"/>
    <w:rsid w:val="00002445"/>
    <w:rsid w:val="00005ACF"/>
    <w:rsid w:val="00007FC4"/>
    <w:rsid w:val="00011293"/>
    <w:rsid w:val="00016B22"/>
    <w:rsid w:val="00016FBE"/>
    <w:rsid w:val="00017922"/>
    <w:rsid w:val="00030B48"/>
    <w:rsid w:val="00031413"/>
    <w:rsid w:val="00032E72"/>
    <w:rsid w:val="0003639C"/>
    <w:rsid w:val="00042A54"/>
    <w:rsid w:val="000447AE"/>
    <w:rsid w:val="00045575"/>
    <w:rsid w:val="00051056"/>
    <w:rsid w:val="00051686"/>
    <w:rsid w:val="000551EB"/>
    <w:rsid w:val="000567F3"/>
    <w:rsid w:val="0006271F"/>
    <w:rsid w:val="00067408"/>
    <w:rsid w:val="00071913"/>
    <w:rsid w:val="000862E4"/>
    <w:rsid w:val="00086F5D"/>
    <w:rsid w:val="0009227A"/>
    <w:rsid w:val="00092E2F"/>
    <w:rsid w:val="000939A5"/>
    <w:rsid w:val="00094C23"/>
    <w:rsid w:val="00095309"/>
    <w:rsid w:val="000A1A72"/>
    <w:rsid w:val="000B0374"/>
    <w:rsid w:val="000B2B48"/>
    <w:rsid w:val="000B36ED"/>
    <w:rsid w:val="000B5159"/>
    <w:rsid w:val="000B58B0"/>
    <w:rsid w:val="000C01BE"/>
    <w:rsid w:val="000C07A9"/>
    <w:rsid w:val="000C0F6F"/>
    <w:rsid w:val="000C196B"/>
    <w:rsid w:val="000C1ACC"/>
    <w:rsid w:val="000C5613"/>
    <w:rsid w:val="000E1E69"/>
    <w:rsid w:val="000E3DD2"/>
    <w:rsid w:val="000E665F"/>
    <w:rsid w:val="000F077C"/>
    <w:rsid w:val="000F238D"/>
    <w:rsid w:val="000F7927"/>
    <w:rsid w:val="00100A32"/>
    <w:rsid w:val="00107878"/>
    <w:rsid w:val="0011608C"/>
    <w:rsid w:val="00122769"/>
    <w:rsid w:val="00126139"/>
    <w:rsid w:val="00126319"/>
    <w:rsid w:val="00127D35"/>
    <w:rsid w:val="00130D9D"/>
    <w:rsid w:val="00134648"/>
    <w:rsid w:val="00136650"/>
    <w:rsid w:val="00143450"/>
    <w:rsid w:val="00145115"/>
    <w:rsid w:val="00147224"/>
    <w:rsid w:val="00154755"/>
    <w:rsid w:val="00160ADD"/>
    <w:rsid w:val="00160D24"/>
    <w:rsid w:val="0016255D"/>
    <w:rsid w:val="00163023"/>
    <w:rsid w:val="00165B5A"/>
    <w:rsid w:val="00166F81"/>
    <w:rsid w:val="00167449"/>
    <w:rsid w:val="00195316"/>
    <w:rsid w:val="00196E96"/>
    <w:rsid w:val="00197E47"/>
    <w:rsid w:val="001A4554"/>
    <w:rsid w:val="001B1755"/>
    <w:rsid w:val="001B22EF"/>
    <w:rsid w:val="001C3AE8"/>
    <w:rsid w:val="001C413D"/>
    <w:rsid w:val="001D1E4B"/>
    <w:rsid w:val="001E1AB9"/>
    <w:rsid w:val="001E278B"/>
    <w:rsid w:val="001E5F10"/>
    <w:rsid w:val="001F2A69"/>
    <w:rsid w:val="001F2B92"/>
    <w:rsid w:val="001F64DF"/>
    <w:rsid w:val="00202C05"/>
    <w:rsid w:val="002063CC"/>
    <w:rsid w:val="00210557"/>
    <w:rsid w:val="00210EBD"/>
    <w:rsid w:val="00214B8B"/>
    <w:rsid w:val="002212E5"/>
    <w:rsid w:val="00222681"/>
    <w:rsid w:val="0023669D"/>
    <w:rsid w:val="00237C97"/>
    <w:rsid w:val="00241C2A"/>
    <w:rsid w:val="00242A47"/>
    <w:rsid w:val="00246F99"/>
    <w:rsid w:val="00247C8E"/>
    <w:rsid w:val="002532ED"/>
    <w:rsid w:val="00261F73"/>
    <w:rsid w:val="00265BE7"/>
    <w:rsid w:val="002676A4"/>
    <w:rsid w:val="00274B87"/>
    <w:rsid w:val="00281B3B"/>
    <w:rsid w:val="0028298E"/>
    <w:rsid w:val="00285CD1"/>
    <w:rsid w:val="002920B8"/>
    <w:rsid w:val="0029320C"/>
    <w:rsid w:val="002937FA"/>
    <w:rsid w:val="00294ADD"/>
    <w:rsid w:val="002A36B5"/>
    <w:rsid w:val="002A3889"/>
    <w:rsid w:val="002A6426"/>
    <w:rsid w:val="002B0BDC"/>
    <w:rsid w:val="002B2643"/>
    <w:rsid w:val="002B4709"/>
    <w:rsid w:val="002C0263"/>
    <w:rsid w:val="002C21DB"/>
    <w:rsid w:val="002C679F"/>
    <w:rsid w:val="002D22AD"/>
    <w:rsid w:val="002F7D81"/>
    <w:rsid w:val="003034FD"/>
    <w:rsid w:val="0030385D"/>
    <w:rsid w:val="00304313"/>
    <w:rsid w:val="00312B31"/>
    <w:rsid w:val="0031348B"/>
    <w:rsid w:val="00322994"/>
    <w:rsid w:val="00331D95"/>
    <w:rsid w:val="00335AC7"/>
    <w:rsid w:val="003400C4"/>
    <w:rsid w:val="00340200"/>
    <w:rsid w:val="0034322E"/>
    <w:rsid w:val="00345020"/>
    <w:rsid w:val="00346003"/>
    <w:rsid w:val="00347DF6"/>
    <w:rsid w:val="00350B63"/>
    <w:rsid w:val="003529A7"/>
    <w:rsid w:val="00361943"/>
    <w:rsid w:val="00366A82"/>
    <w:rsid w:val="00374F3B"/>
    <w:rsid w:val="003757BE"/>
    <w:rsid w:val="003766EA"/>
    <w:rsid w:val="00377E0E"/>
    <w:rsid w:val="00383024"/>
    <w:rsid w:val="00383A2E"/>
    <w:rsid w:val="00387445"/>
    <w:rsid w:val="00390DC0"/>
    <w:rsid w:val="003B4935"/>
    <w:rsid w:val="003B4A7D"/>
    <w:rsid w:val="003B5944"/>
    <w:rsid w:val="003C19BD"/>
    <w:rsid w:val="003C51CD"/>
    <w:rsid w:val="003C5AEC"/>
    <w:rsid w:val="003C61CA"/>
    <w:rsid w:val="003C6C28"/>
    <w:rsid w:val="003D28C4"/>
    <w:rsid w:val="003D2B3A"/>
    <w:rsid w:val="003D6189"/>
    <w:rsid w:val="003D73F7"/>
    <w:rsid w:val="003E12C1"/>
    <w:rsid w:val="003E4F4A"/>
    <w:rsid w:val="003E5067"/>
    <w:rsid w:val="003E56D3"/>
    <w:rsid w:val="003F7EE0"/>
    <w:rsid w:val="004061E0"/>
    <w:rsid w:val="00406DA8"/>
    <w:rsid w:val="00410BD5"/>
    <w:rsid w:val="004118B9"/>
    <w:rsid w:val="00415244"/>
    <w:rsid w:val="0041540D"/>
    <w:rsid w:val="0042693E"/>
    <w:rsid w:val="00432678"/>
    <w:rsid w:val="004334BF"/>
    <w:rsid w:val="00434BE8"/>
    <w:rsid w:val="00437DD9"/>
    <w:rsid w:val="0044037B"/>
    <w:rsid w:val="004441AD"/>
    <w:rsid w:val="004455B5"/>
    <w:rsid w:val="00446A3C"/>
    <w:rsid w:val="00453F92"/>
    <w:rsid w:val="00457BD6"/>
    <w:rsid w:val="00466F16"/>
    <w:rsid w:val="004752C1"/>
    <w:rsid w:val="0048116D"/>
    <w:rsid w:val="00482923"/>
    <w:rsid w:val="00484D0B"/>
    <w:rsid w:val="004863A1"/>
    <w:rsid w:val="004870C4"/>
    <w:rsid w:val="004910C9"/>
    <w:rsid w:val="004929AD"/>
    <w:rsid w:val="00497625"/>
    <w:rsid w:val="004A1057"/>
    <w:rsid w:val="004A1249"/>
    <w:rsid w:val="004A179D"/>
    <w:rsid w:val="004A5B1D"/>
    <w:rsid w:val="004A630B"/>
    <w:rsid w:val="004B506A"/>
    <w:rsid w:val="004B548B"/>
    <w:rsid w:val="004B5690"/>
    <w:rsid w:val="004C34FA"/>
    <w:rsid w:val="004C4982"/>
    <w:rsid w:val="004C7839"/>
    <w:rsid w:val="004D2639"/>
    <w:rsid w:val="004D2CCF"/>
    <w:rsid w:val="004D48B5"/>
    <w:rsid w:val="004E3B27"/>
    <w:rsid w:val="004E3C1B"/>
    <w:rsid w:val="004E41AB"/>
    <w:rsid w:val="004E5039"/>
    <w:rsid w:val="004E50D4"/>
    <w:rsid w:val="004E6D8D"/>
    <w:rsid w:val="004F0E7E"/>
    <w:rsid w:val="004F1400"/>
    <w:rsid w:val="004F424E"/>
    <w:rsid w:val="004F5E12"/>
    <w:rsid w:val="00501B3D"/>
    <w:rsid w:val="00502FC0"/>
    <w:rsid w:val="00513645"/>
    <w:rsid w:val="0051655D"/>
    <w:rsid w:val="0052040E"/>
    <w:rsid w:val="005262D9"/>
    <w:rsid w:val="005271F9"/>
    <w:rsid w:val="00527905"/>
    <w:rsid w:val="00527CC8"/>
    <w:rsid w:val="00533FC6"/>
    <w:rsid w:val="005347B8"/>
    <w:rsid w:val="00535A41"/>
    <w:rsid w:val="00537655"/>
    <w:rsid w:val="00537AA0"/>
    <w:rsid w:val="00544FDD"/>
    <w:rsid w:val="005526C3"/>
    <w:rsid w:val="00552FB6"/>
    <w:rsid w:val="00557603"/>
    <w:rsid w:val="005607D6"/>
    <w:rsid w:val="00561034"/>
    <w:rsid w:val="005626AB"/>
    <w:rsid w:val="00563915"/>
    <w:rsid w:val="00570346"/>
    <w:rsid w:val="0057191F"/>
    <w:rsid w:val="00573139"/>
    <w:rsid w:val="00573653"/>
    <w:rsid w:val="0057740B"/>
    <w:rsid w:val="00582F14"/>
    <w:rsid w:val="00583D62"/>
    <w:rsid w:val="00586174"/>
    <w:rsid w:val="0058735A"/>
    <w:rsid w:val="005950EE"/>
    <w:rsid w:val="0059781E"/>
    <w:rsid w:val="005A039D"/>
    <w:rsid w:val="005A3100"/>
    <w:rsid w:val="005A43A9"/>
    <w:rsid w:val="005A5596"/>
    <w:rsid w:val="005A7084"/>
    <w:rsid w:val="005A7DDA"/>
    <w:rsid w:val="005B0E29"/>
    <w:rsid w:val="005B2931"/>
    <w:rsid w:val="005B645F"/>
    <w:rsid w:val="005B6B42"/>
    <w:rsid w:val="005C2969"/>
    <w:rsid w:val="005C36D8"/>
    <w:rsid w:val="005C42C8"/>
    <w:rsid w:val="005C5BED"/>
    <w:rsid w:val="005C75F8"/>
    <w:rsid w:val="005D2F48"/>
    <w:rsid w:val="005D5484"/>
    <w:rsid w:val="005D5753"/>
    <w:rsid w:val="005E5F3A"/>
    <w:rsid w:val="005F0242"/>
    <w:rsid w:val="005F1292"/>
    <w:rsid w:val="005F3249"/>
    <w:rsid w:val="005F3B5F"/>
    <w:rsid w:val="005F7186"/>
    <w:rsid w:val="006011D3"/>
    <w:rsid w:val="00601CAE"/>
    <w:rsid w:val="0060281D"/>
    <w:rsid w:val="00603582"/>
    <w:rsid w:val="006045A0"/>
    <w:rsid w:val="00604A87"/>
    <w:rsid w:val="006068C1"/>
    <w:rsid w:val="00607886"/>
    <w:rsid w:val="00612E4B"/>
    <w:rsid w:val="006270D6"/>
    <w:rsid w:val="006335B5"/>
    <w:rsid w:val="00633820"/>
    <w:rsid w:val="006356DC"/>
    <w:rsid w:val="00635E1C"/>
    <w:rsid w:val="00642E09"/>
    <w:rsid w:val="00645F3D"/>
    <w:rsid w:val="00650C0F"/>
    <w:rsid w:val="006516D6"/>
    <w:rsid w:val="00654184"/>
    <w:rsid w:val="006555DC"/>
    <w:rsid w:val="006629B2"/>
    <w:rsid w:val="0066492D"/>
    <w:rsid w:val="00664D25"/>
    <w:rsid w:val="006655FC"/>
    <w:rsid w:val="0066612C"/>
    <w:rsid w:val="00674CE0"/>
    <w:rsid w:val="00674DB2"/>
    <w:rsid w:val="006759AF"/>
    <w:rsid w:val="00677507"/>
    <w:rsid w:val="00677B3B"/>
    <w:rsid w:val="00677FE2"/>
    <w:rsid w:val="006815C9"/>
    <w:rsid w:val="0068486A"/>
    <w:rsid w:val="00687C10"/>
    <w:rsid w:val="00690CF3"/>
    <w:rsid w:val="00692462"/>
    <w:rsid w:val="006A05A9"/>
    <w:rsid w:val="006A3BB7"/>
    <w:rsid w:val="006A6E68"/>
    <w:rsid w:val="006B046A"/>
    <w:rsid w:val="006B1FFF"/>
    <w:rsid w:val="006B7FE1"/>
    <w:rsid w:val="006E22FD"/>
    <w:rsid w:val="006F424E"/>
    <w:rsid w:val="006F4338"/>
    <w:rsid w:val="006F7B63"/>
    <w:rsid w:val="00701807"/>
    <w:rsid w:val="0070524C"/>
    <w:rsid w:val="007113DE"/>
    <w:rsid w:val="00715231"/>
    <w:rsid w:val="007178DC"/>
    <w:rsid w:val="00721F12"/>
    <w:rsid w:val="0072406D"/>
    <w:rsid w:val="007245DE"/>
    <w:rsid w:val="0072649A"/>
    <w:rsid w:val="0073271D"/>
    <w:rsid w:val="00733A0A"/>
    <w:rsid w:val="007364E1"/>
    <w:rsid w:val="0073670E"/>
    <w:rsid w:val="00737276"/>
    <w:rsid w:val="0074233C"/>
    <w:rsid w:val="0074310B"/>
    <w:rsid w:val="007456C8"/>
    <w:rsid w:val="0074646D"/>
    <w:rsid w:val="00750812"/>
    <w:rsid w:val="00753720"/>
    <w:rsid w:val="00754326"/>
    <w:rsid w:val="00756B08"/>
    <w:rsid w:val="007573BB"/>
    <w:rsid w:val="00762036"/>
    <w:rsid w:val="00762571"/>
    <w:rsid w:val="0076769B"/>
    <w:rsid w:val="00772A11"/>
    <w:rsid w:val="00772B96"/>
    <w:rsid w:val="0077507E"/>
    <w:rsid w:val="00776B44"/>
    <w:rsid w:val="007803BC"/>
    <w:rsid w:val="00780F43"/>
    <w:rsid w:val="00785229"/>
    <w:rsid w:val="00791190"/>
    <w:rsid w:val="00791902"/>
    <w:rsid w:val="007950F2"/>
    <w:rsid w:val="0079672C"/>
    <w:rsid w:val="007A00B0"/>
    <w:rsid w:val="007A06DB"/>
    <w:rsid w:val="007A4D37"/>
    <w:rsid w:val="007A6BF4"/>
    <w:rsid w:val="007B191C"/>
    <w:rsid w:val="007B3084"/>
    <w:rsid w:val="007B6446"/>
    <w:rsid w:val="007B72D3"/>
    <w:rsid w:val="007C1B0B"/>
    <w:rsid w:val="007C3664"/>
    <w:rsid w:val="007D258E"/>
    <w:rsid w:val="007D27E8"/>
    <w:rsid w:val="007D39A2"/>
    <w:rsid w:val="007D4219"/>
    <w:rsid w:val="007D4696"/>
    <w:rsid w:val="007E4B8C"/>
    <w:rsid w:val="007E4FCA"/>
    <w:rsid w:val="007E623D"/>
    <w:rsid w:val="007E7310"/>
    <w:rsid w:val="007F4CD2"/>
    <w:rsid w:val="007F748D"/>
    <w:rsid w:val="008009C8"/>
    <w:rsid w:val="00801098"/>
    <w:rsid w:val="008105ED"/>
    <w:rsid w:val="00814213"/>
    <w:rsid w:val="00815B4A"/>
    <w:rsid w:val="00815CCE"/>
    <w:rsid w:val="0082124C"/>
    <w:rsid w:val="008234C0"/>
    <w:rsid w:val="008234E1"/>
    <w:rsid w:val="00826A88"/>
    <w:rsid w:val="00827DB6"/>
    <w:rsid w:val="0083316A"/>
    <w:rsid w:val="008417EE"/>
    <w:rsid w:val="00842BC9"/>
    <w:rsid w:val="00843B18"/>
    <w:rsid w:val="00845C8C"/>
    <w:rsid w:val="00846268"/>
    <w:rsid w:val="00851596"/>
    <w:rsid w:val="00851EB6"/>
    <w:rsid w:val="008537E9"/>
    <w:rsid w:val="00856F59"/>
    <w:rsid w:val="00857770"/>
    <w:rsid w:val="00857C2F"/>
    <w:rsid w:val="0086036F"/>
    <w:rsid w:val="0086272D"/>
    <w:rsid w:val="00863A96"/>
    <w:rsid w:val="00866B62"/>
    <w:rsid w:val="008705F7"/>
    <w:rsid w:val="00872180"/>
    <w:rsid w:val="00872E1D"/>
    <w:rsid w:val="00881229"/>
    <w:rsid w:val="00884A5A"/>
    <w:rsid w:val="00886BFE"/>
    <w:rsid w:val="00887378"/>
    <w:rsid w:val="00890484"/>
    <w:rsid w:val="0089189F"/>
    <w:rsid w:val="00894091"/>
    <w:rsid w:val="008942DC"/>
    <w:rsid w:val="008956EC"/>
    <w:rsid w:val="00896260"/>
    <w:rsid w:val="008A1631"/>
    <w:rsid w:val="008A1706"/>
    <w:rsid w:val="008A52B4"/>
    <w:rsid w:val="008A756D"/>
    <w:rsid w:val="008A78D6"/>
    <w:rsid w:val="008A7BF1"/>
    <w:rsid w:val="008B0826"/>
    <w:rsid w:val="008B0CB2"/>
    <w:rsid w:val="008B0D61"/>
    <w:rsid w:val="008B7560"/>
    <w:rsid w:val="008B7DB8"/>
    <w:rsid w:val="008C58BC"/>
    <w:rsid w:val="008C7090"/>
    <w:rsid w:val="008D1649"/>
    <w:rsid w:val="008D1B7D"/>
    <w:rsid w:val="008D6596"/>
    <w:rsid w:val="008E0B14"/>
    <w:rsid w:val="008F02EA"/>
    <w:rsid w:val="008F284F"/>
    <w:rsid w:val="008F5533"/>
    <w:rsid w:val="008F795C"/>
    <w:rsid w:val="0090082C"/>
    <w:rsid w:val="009015DC"/>
    <w:rsid w:val="00901FE6"/>
    <w:rsid w:val="00902F01"/>
    <w:rsid w:val="00905DC6"/>
    <w:rsid w:val="00910D61"/>
    <w:rsid w:val="00914F0A"/>
    <w:rsid w:val="00915AAF"/>
    <w:rsid w:val="009265F9"/>
    <w:rsid w:val="00930C31"/>
    <w:rsid w:val="00932F96"/>
    <w:rsid w:val="00936373"/>
    <w:rsid w:val="009438DC"/>
    <w:rsid w:val="00945155"/>
    <w:rsid w:val="0094632C"/>
    <w:rsid w:val="00947F80"/>
    <w:rsid w:val="009507E4"/>
    <w:rsid w:val="009539E6"/>
    <w:rsid w:val="00960E34"/>
    <w:rsid w:val="009631CB"/>
    <w:rsid w:val="009631F7"/>
    <w:rsid w:val="009637E2"/>
    <w:rsid w:val="009641FD"/>
    <w:rsid w:val="0097087E"/>
    <w:rsid w:val="00973837"/>
    <w:rsid w:val="009744D2"/>
    <w:rsid w:val="0098005F"/>
    <w:rsid w:val="00981567"/>
    <w:rsid w:val="00981DAD"/>
    <w:rsid w:val="009836AC"/>
    <w:rsid w:val="009902CC"/>
    <w:rsid w:val="00991B96"/>
    <w:rsid w:val="00993D68"/>
    <w:rsid w:val="009A056A"/>
    <w:rsid w:val="009A1429"/>
    <w:rsid w:val="009A4DF8"/>
    <w:rsid w:val="009B3C2D"/>
    <w:rsid w:val="009B4532"/>
    <w:rsid w:val="009B4E60"/>
    <w:rsid w:val="009C1A47"/>
    <w:rsid w:val="009D1E4C"/>
    <w:rsid w:val="009D7641"/>
    <w:rsid w:val="009E0231"/>
    <w:rsid w:val="009E339B"/>
    <w:rsid w:val="009E6216"/>
    <w:rsid w:val="009F02DE"/>
    <w:rsid w:val="009F2505"/>
    <w:rsid w:val="00A0518A"/>
    <w:rsid w:val="00A20BFB"/>
    <w:rsid w:val="00A2391B"/>
    <w:rsid w:val="00A25C76"/>
    <w:rsid w:val="00A27093"/>
    <w:rsid w:val="00A278E9"/>
    <w:rsid w:val="00A27D96"/>
    <w:rsid w:val="00A34521"/>
    <w:rsid w:val="00A364CF"/>
    <w:rsid w:val="00A36C24"/>
    <w:rsid w:val="00A44159"/>
    <w:rsid w:val="00A446D4"/>
    <w:rsid w:val="00A45EAC"/>
    <w:rsid w:val="00A50CEB"/>
    <w:rsid w:val="00A50F01"/>
    <w:rsid w:val="00A56EC8"/>
    <w:rsid w:val="00A67D69"/>
    <w:rsid w:val="00A718E5"/>
    <w:rsid w:val="00A72F9B"/>
    <w:rsid w:val="00A735A6"/>
    <w:rsid w:val="00A738AA"/>
    <w:rsid w:val="00A75B4F"/>
    <w:rsid w:val="00A77C74"/>
    <w:rsid w:val="00A86BE4"/>
    <w:rsid w:val="00A87C9C"/>
    <w:rsid w:val="00A9020A"/>
    <w:rsid w:val="00A955C8"/>
    <w:rsid w:val="00A972D3"/>
    <w:rsid w:val="00AA06BF"/>
    <w:rsid w:val="00AA09AD"/>
    <w:rsid w:val="00AA347C"/>
    <w:rsid w:val="00AA4F97"/>
    <w:rsid w:val="00AA5EE8"/>
    <w:rsid w:val="00AB047A"/>
    <w:rsid w:val="00AB11A9"/>
    <w:rsid w:val="00AB3CE4"/>
    <w:rsid w:val="00AB475C"/>
    <w:rsid w:val="00AC0462"/>
    <w:rsid w:val="00AC0D9B"/>
    <w:rsid w:val="00AC0EA2"/>
    <w:rsid w:val="00AC254A"/>
    <w:rsid w:val="00AC4EDA"/>
    <w:rsid w:val="00AC597A"/>
    <w:rsid w:val="00AC6F4C"/>
    <w:rsid w:val="00AD18B2"/>
    <w:rsid w:val="00AD19D2"/>
    <w:rsid w:val="00AD3C79"/>
    <w:rsid w:val="00AE4496"/>
    <w:rsid w:val="00AE6B34"/>
    <w:rsid w:val="00AF0886"/>
    <w:rsid w:val="00B02B4C"/>
    <w:rsid w:val="00B04EEF"/>
    <w:rsid w:val="00B103BE"/>
    <w:rsid w:val="00B12813"/>
    <w:rsid w:val="00B16248"/>
    <w:rsid w:val="00B22BAE"/>
    <w:rsid w:val="00B27F64"/>
    <w:rsid w:val="00B30CE9"/>
    <w:rsid w:val="00B31EF9"/>
    <w:rsid w:val="00B339EE"/>
    <w:rsid w:val="00B35E2C"/>
    <w:rsid w:val="00B41A05"/>
    <w:rsid w:val="00B41E92"/>
    <w:rsid w:val="00B46DE6"/>
    <w:rsid w:val="00B50D75"/>
    <w:rsid w:val="00B50FBB"/>
    <w:rsid w:val="00B5286D"/>
    <w:rsid w:val="00B5329E"/>
    <w:rsid w:val="00B6171F"/>
    <w:rsid w:val="00B62D90"/>
    <w:rsid w:val="00B63A70"/>
    <w:rsid w:val="00B64231"/>
    <w:rsid w:val="00B651C1"/>
    <w:rsid w:val="00B66E99"/>
    <w:rsid w:val="00B67513"/>
    <w:rsid w:val="00B67A75"/>
    <w:rsid w:val="00B70C82"/>
    <w:rsid w:val="00B7507B"/>
    <w:rsid w:val="00B83AA4"/>
    <w:rsid w:val="00B85A27"/>
    <w:rsid w:val="00B8667E"/>
    <w:rsid w:val="00B92076"/>
    <w:rsid w:val="00B953C3"/>
    <w:rsid w:val="00BA0AD8"/>
    <w:rsid w:val="00BA39B5"/>
    <w:rsid w:val="00BA4AD9"/>
    <w:rsid w:val="00BB7789"/>
    <w:rsid w:val="00BC0008"/>
    <w:rsid w:val="00BC021C"/>
    <w:rsid w:val="00BC368C"/>
    <w:rsid w:val="00BC3898"/>
    <w:rsid w:val="00BC3F03"/>
    <w:rsid w:val="00BC574B"/>
    <w:rsid w:val="00BC6A9C"/>
    <w:rsid w:val="00BC7F6E"/>
    <w:rsid w:val="00BD372C"/>
    <w:rsid w:val="00BD54F8"/>
    <w:rsid w:val="00BD558A"/>
    <w:rsid w:val="00BE3BEA"/>
    <w:rsid w:val="00BE52C1"/>
    <w:rsid w:val="00BE6165"/>
    <w:rsid w:val="00BE6661"/>
    <w:rsid w:val="00BF13E5"/>
    <w:rsid w:val="00BF1773"/>
    <w:rsid w:val="00BF3CA9"/>
    <w:rsid w:val="00C03AE7"/>
    <w:rsid w:val="00C05934"/>
    <w:rsid w:val="00C15070"/>
    <w:rsid w:val="00C15EF2"/>
    <w:rsid w:val="00C1722E"/>
    <w:rsid w:val="00C26385"/>
    <w:rsid w:val="00C30C6D"/>
    <w:rsid w:val="00C334DB"/>
    <w:rsid w:val="00C36087"/>
    <w:rsid w:val="00C3722D"/>
    <w:rsid w:val="00C402CA"/>
    <w:rsid w:val="00C42CE0"/>
    <w:rsid w:val="00C42FC4"/>
    <w:rsid w:val="00C433DF"/>
    <w:rsid w:val="00C458ED"/>
    <w:rsid w:val="00C47489"/>
    <w:rsid w:val="00C50BA0"/>
    <w:rsid w:val="00C51363"/>
    <w:rsid w:val="00C577EC"/>
    <w:rsid w:val="00C64842"/>
    <w:rsid w:val="00C721FB"/>
    <w:rsid w:val="00C72439"/>
    <w:rsid w:val="00C77E45"/>
    <w:rsid w:val="00C80358"/>
    <w:rsid w:val="00C80CB7"/>
    <w:rsid w:val="00C81092"/>
    <w:rsid w:val="00C82712"/>
    <w:rsid w:val="00C87DA9"/>
    <w:rsid w:val="00C87FA9"/>
    <w:rsid w:val="00C9182D"/>
    <w:rsid w:val="00C91BD8"/>
    <w:rsid w:val="00C92759"/>
    <w:rsid w:val="00C97E9C"/>
    <w:rsid w:val="00CA358B"/>
    <w:rsid w:val="00CA5461"/>
    <w:rsid w:val="00CB3DC7"/>
    <w:rsid w:val="00CC2150"/>
    <w:rsid w:val="00CC27AC"/>
    <w:rsid w:val="00CC3F7E"/>
    <w:rsid w:val="00CC4844"/>
    <w:rsid w:val="00CC7A2A"/>
    <w:rsid w:val="00CD3E0A"/>
    <w:rsid w:val="00CD4316"/>
    <w:rsid w:val="00CE5ED5"/>
    <w:rsid w:val="00CE6751"/>
    <w:rsid w:val="00CF4228"/>
    <w:rsid w:val="00D04442"/>
    <w:rsid w:val="00D0468B"/>
    <w:rsid w:val="00D06E7C"/>
    <w:rsid w:val="00D12162"/>
    <w:rsid w:val="00D12DC7"/>
    <w:rsid w:val="00D14184"/>
    <w:rsid w:val="00D31AFA"/>
    <w:rsid w:val="00D31ED7"/>
    <w:rsid w:val="00D36AA5"/>
    <w:rsid w:val="00D4064B"/>
    <w:rsid w:val="00D47CA9"/>
    <w:rsid w:val="00D47FDB"/>
    <w:rsid w:val="00D60129"/>
    <w:rsid w:val="00D60E8B"/>
    <w:rsid w:val="00D70614"/>
    <w:rsid w:val="00D749C2"/>
    <w:rsid w:val="00D77B1A"/>
    <w:rsid w:val="00D77F14"/>
    <w:rsid w:val="00D801A7"/>
    <w:rsid w:val="00D83060"/>
    <w:rsid w:val="00D8307E"/>
    <w:rsid w:val="00D84C4E"/>
    <w:rsid w:val="00D854F7"/>
    <w:rsid w:val="00D867B7"/>
    <w:rsid w:val="00D920D3"/>
    <w:rsid w:val="00D92316"/>
    <w:rsid w:val="00D97AB7"/>
    <w:rsid w:val="00DA5C05"/>
    <w:rsid w:val="00DA75DD"/>
    <w:rsid w:val="00DB036B"/>
    <w:rsid w:val="00DB287D"/>
    <w:rsid w:val="00DB3DCE"/>
    <w:rsid w:val="00DB6781"/>
    <w:rsid w:val="00DC03AA"/>
    <w:rsid w:val="00DC04B2"/>
    <w:rsid w:val="00DC23A1"/>
    <w:rsid w:val="00DC264E"/>
    <w:rsid w:val="00DD16B3"/>
    <w:rsid w:val="00DD2E75"/>
    <w:rsid w:val="00DD663E"/>
    <w:rsid w:val="00DD78F9"/>
    <w:rsid w:val="00DD7D8D"/>
    <w:rsid w:val="00DE08A0"/>
    <w:rsid w:val="00DE740A"/>
    <w:rsid w:val="00DF403D"/>
    <w:rsid w:val="00E0321F"/>
    <w:rsid w:val="00E13BA7"/>
    <w:rsid w:val="00E16759"/>
    <w:rsid w:val="00E22F11"/>
    <w:rsid w:val="00E41245"/>
    <w:rsid w:val="00E41A66"/>
    <w:rsid w:val="00E45E7B"/>
    <w:rsid w:val="00E45FE5"/>
    <w:rsid w:val="00E50EAB"/>
    <w:rsid w:val="00E50F42"/>
    <w:rsid w:val="00E51C94"/>
    <w:rsid w:val="00E52571"/>
    <w:rsid w:val="00E57739"/>
    <w:rsid w:val="00E60639"/>
    <w:rsid w:val="00E60DFB"/>
    <w:rsid w:val="00E618C2"/>
    <w:rsid w:val="00E66825"/>
    <w:rsid w:val="00E676D2"/>
    <w:rsid w:val="00E70491"/>
    <w:rsid w:val="00E759FA"/>
    <w:rsid w:val="00E81D3A"/>
    <w:rsid w:val="00E864C8"/>
    <w:rsid w:val="00E87482"/>
    <w:rsid w:val="00E905CD"/>
    <w:rsid w:val="00E923E0"/>
    <w:rsid w:val="00E94059"/>
    <w:rsid w:val="00EA01B2"/>
    <w:rsid w:val="00EA1006"/>
    <w:rsid w:val="00EA4489"/>
    <w:rsid w:val="00EA685F"/>
    <w:rsid w:val="00EB0869"/>
    <w:rsid w:val="00EB1C66"/>
    <w:rsid w:val="00EB326A"/>
    <w:rsid w:val="00EB5852"/>
    <w:rsid w:val="00EB677F"/>
    <w:rsid w:val="00EC3585"/>
    <w:rsid w:val="00EC6818"/>
    <w:rsid w:val="00ED2994"/>
    <w:rsid w:val="00ED3A97"/>
    <w:rsid w:val="00ED5665"/>
    <w:rsid w:val="00ED6C3B"/>
    <w:rsid w:val="00ED7005"/>
    <w:rsid w:val="00ED7B17"/>
    <w:rsid w:val="00EE1446"/>
    <w:rsid w:val="00EF26CD"/>
    <w:rsid w:val="00EF30A2"/>
    <w:rsid w:val="00EF3882"/>
    <w:rsid w:val="00EF6555"/>
    <w:rsid w:val="00F0008A"/>
    <w:rsid w:val="00F01F3F"/>
    <w:rsid w:val="00F07D09"/>
    <w:rsid w:val="00F160C0"/>
    <w:rsid w:val="00F1694E"/>
    <w:rsid w:val="00F16CB2"/>
    <w:rsid w:val="00F23659"/>
    <w:rsid w:val="00F27289"/>
    <w:rsid w:val="00F302FA"/>
    <w:rsid w:val="00F304A5"/>
    <w:rsid w:val="00F325ED"/>
    <w:rsid w:val="00F3613B"/>
    <w:rsid w:val="00F40C3B"/>
    <w:rsid w:val="00F44494"/>
    <w:rsid w:val="00F47D1D"/>
    <w:rsid w:val="00F5741A"/>
    <w:rsid w:val="00F57AA6"/>
    <w:rsid w:val="00F57CAC"/>
    <w:rsid w:val="00F60B2F"/>
    <w:rsid w:val="00F62112"/>
    <w:rsid w:val="00F73F48"/>
    <w:rsid w:val="00F75E75"/>
    <w:rsid w:val="00F76A7B"/>
    <w:rsid w:val="00F81969"/>
    <w:rsid w:val="00F83C59"/>
    <w:rsid w:val="00F85B40"/>
    <w:rsid w:val="00F8713A"/>
    <w:rsid w:val="00F96AAB"/>
    <w:rsid w:val="00FA7A6F"/>
    <w:rsid w:val="00FA7ABB"/>
    <w:rsid w:val="00FB1F5C"/>
    <w:rsid w:val="00FB4621"/>
    <w:rsid w:val="00FB6018"/>
    <w:rsid w:val="00FC67CE"/>
    <w:rsid w:val="00FD0DD2"/>
    <w:rsid w:val="00FD3F65"/>
    <w:rsid w:val="00FD5DBB"/>
    <w:rsid w:val="00FE79D0"/>
    <w:rsid w:val="00FF3E14"/>
    <w:rsid w:val="00FF3FCD"/>
    <w:rsid w:val="00FF4D8B"/>
    <w:rsid w:val="00FF5CA7"/>
    <w:rsid w:val="62A49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7DD"/>
  <w15:chartTrackingRefBased/>
  <w15:docId w15:val="{920D84E2-35F1-4B87-88B0-8FB4E1EA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C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1F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641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8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9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01CAE"/>
  </w:style>
  <w:style w:type="character" w:styleId="FollowedHyperlink">
    <w:name w:val="FollowedHyperlink"/>
    <w:basedOn w:val="DefaultParagraphFont"/>
    <w:uiPriority w:val="99"/>
    <w:semiHidden/>
    <w:unhideWhenUsed/>
    <w:rsid w:val="00265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364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319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dwebsite.azurewebsites.net/Home/In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badwebsite.azurewebsites.net/Home/Login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ms.portal.azure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57F6C5625E14EB6590F0F14ECFE98" ma:contentTypeVersion="5" ma:contentTypeDescription="Create a new document." ma:contentTypeScope="" ma:versionID="0826306eb74d1dafa18390d9d916c206">
  <xsd:schema xmlns:xsd="http://www.w3.org/2001/XMLSchema" xmlns:xs="http://www.w3.org/2001/XMLSchema" xmlns:p="http://schemas.microsoft.com/office/2006/metadata/properties" xmlns:ns1="http://schemas.microsoft.com/sharepoint/v3" xmlns:ns2="de324d00-992a-4ae3-b1dd-3293e88207c9" targetNamespace="http://schemas.microsoft.com/office/2006/metadata/properties" ma:root="true" ma:fieldsID="81ef185dfc3faaf95ab7f73fb43baf87" ns1:_="" ns2:_="">
    <xsd:import namespace="http://schemas.microsoft.com/sharepoint/v3"/>
    <xsd:import namespace="de324d00-992a-4ae3-b1dd-3293e88207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24d00-992a-4ae3-b1dd-3293e88207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79EA02-1A38-42CC-8FB1-1214BBFCD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e324d00-992a-4ae3-b1dd-3293e8820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A1EDE-2504-49B6-A202-9E379F9AE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222BA-E476-43B8-BEC2-0FDA5804DC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Matchoro</dc:creator>
  <cp:keywords/>
  <dc:description/>
  <cp:lastModifiedBy>David Pless</cp:lastModifiedBy>
  <cp:revision>2</cp:revision>
  <cp:lastPrinted>2015-11-02T12:46:00Z</cp:lastPrinted>
  <dcterms:created xsi:type="dcterms:W3CDTF">2016-07-08T06:01:00Z</dcterms:created>
  <dcterms:modified xsi:type="dcterms:W3CDTF">2016-07-08T06:01:00Z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0x01010095757F6C5625E14EB6590F0F14ECFE98</vt:lpwstr>
  </property>
</Properties>
</file>